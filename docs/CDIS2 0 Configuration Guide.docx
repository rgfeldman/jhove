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54749"/>
        <w:docPartObj>
          <w:docPartGallery w:val="Cover Pages"/>
          <w:docPartUnique/>
        </w:docPartObj>
      </w:sdtPr>
      <w:sdtEndPr>
        <w:rPr>
          <w:b/>
        </w:rPr>
      </w:sdtEndPr>
      <w:sdtContent>
        <w:p w:rsidR="00EE6346" w:rsidRDefault="00EE6346">
          <w:r>
            <w:rPr>
              <w:noProof/>
            </w:rPr>
            <mc:AlternateContent>
              <mc:Choice Requires="wpg">
                <w:drawing>
                  <wp:anchor distT="0" distB="0" distL="114300" distR="114300" simplePos="0" relativeHeight="251662336" behindDoc="0" locked="0" layoutInCell="1" allowOverlap="1" wp14:anchorId="6EE28EF2" wp14:editId="0492D6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D63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424899" wp14:editId="59E7CD5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317F3" w:rsidRDefault="001317F3">
                                    <w:pPr>
                                      <w:pStyle w:val="NoSpacing"/>
                                      <w:jc w:val="right"/>
                                      <w:rPr>
                                        <w:color w:val="595959" w:themeColor="text1" w:themeTint="A6"/>
                                        <w:sz w:val="28"/>
                                        <w:szCs w:val="28"/>
                                      </w:rPr>
                                    </w:pPr>
                                    <w:r>
                                      <w:rPr>
                                        <w:color w:val="595959" w:themeColor="text1" w:themeTint="A6"/>
                                        <w:sz w:val="28"/>
                                        <w:szCs w:val="28"/>
                                      </w:rPr>
                                      <w:t>Robert Feldman</w:t>
                                    </w:r>
                                  </w:p>
                                </w:sdtContent>
                              </w:sdt>
                              <w:p w:rsidR="001317F3" w:rsidRDefault="004749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17F3">
                                      <w:rPr>
                                        <w:color w:val="595959" w:themeColor="text1" w:themeTint="A6"/>
                                        <w:sz w:val="18"/>
                                        <w:szCs w:val="18"/>
                                      </w:rPr>
                                      <w:t>FeldmanR@si.edu</w:t>
                                    </w:r>
                                  </w:sdtContent>
                                </w:sdt>
                              </w:p>
                              <w:p w:rsidR="001317F3" w:rsidRDefault="001317F3">
                                <w:pPr>
                                  <w:pStyle w:val="NoSpacing"/>
                                  <w:jc w:val="right"/>
                                  <w:rPr>
                                    <w:color w:val="595959" w:themeColor="text1" w:themeTint="A6"/>
                                    <w:sz w:val="18"/>
                                    <w:szCs w:val="18"/>
                                  </w:rPr>
                                </w:pPr>
                                <w:r>
                                  <w:rPr>
                                    <w:color w:val="595959" w:themeColor="text1" w:themeTint="A6"/>
                                    <w:sz w:val="18"/>
                                    <w:szCs w:val="18"/>
                                  </w:rPr>
                                  <w:t xml:space="preserve">Revised </w:t>
                                </w:r>
                                <w:ins w:id="0" w:author="Robert Feldman" w:date="2015-05-11T10:47:00Z">
                                  <w:r w:rsidR="00724B52">
                                    <w:rPr>
                                      <w:color w:val="595959" w:themeColor="text1" w:themeTint="A6"/>
                                      <w:sz w:val="18"/>
                                      <w:szCs w:val="18"/>
                                    </w:rPr>
                                    <w:t>May</w:t>
                                  </w:r>
                                </w:ins>
                                <w:del w:id="1" w:author="Robert Feldman" w:date="2015-05-11T10:47:00Z">
                                  <w:r w:rsidDel="00724B52">
                                    <w:rPr>
                                      <w:color w:val="595959" w:themeColor="text1" w:themeTint="A6"/>
                                      <w:sz w:val="18"/>
                                      <w:szCs w:val="18"/>
                                    </w:rPr>
                                    <w:delText>April</w:delText>
                                  </w:r>
                                </w:del>
                                <w:r>
                                  <w:rPr>
                                    <w:color w:val="595959" w:themeColor="text1" w:themeTint="A6"/>
                                    <w:sz w:val="18"/>
                                    <w:szCs w:val="18"/>
                                  </w:rPr>
                                  <w:t xml:space="preserve"> </w:t>
                                </w:r>
                                <w:ins w:id="2" w:author="Robert Feldman" w:date="2015-05-11T10:47:00Z">
                                  <w:r w:rsidR="00724B52">
                                    <w:rPr>
                                      <w:color w:val="595959" w:themeColor="text1" w:themeTint="A6"/>
                                      <w:sz w:val="18"/>
                                      <w:szCs w:val="18"/>
                                    </w:rPr>
                                    <w:t>11</w:t>
                                  </w:r>
                                </w:ins>
                                <w:del w:id="3" w:author="Robert Feldman" w:date="2015-05-11T10:47:00Z">
                                  <w:r w:rsidDel="00724B52">
                                    <w:rPr>
                                      <w:color w:val="595959" w:themeColor="text1" w:themeTint="A6"/>
                                      <w:sz w:val="18"/>
                                      <w:szCs w:val="18"/>
                                    </w:rPr>
                                    <w:delText>29</w:delText>
                                  </w:r>
                                </w:del>
                                <w:r>
                                  <w:rPr>
                                    <w:color w:val="595959" w:themeColor="text1" w:themeTint="A6"/>
                                    <w:sz w:val="18"/>
                                    <w:szCs w:val="18"/>
                                  </w:rPr>
                                  <w:t>,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4248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317F3" w:rsidRDefault="001317F3">
                              <w:pPr>
                                <w:pStyle w:val="NoSpacing"/>
                                <w:jc w:val="right"/>
                                <w:rPr>
                                  <w:color w:val="595959" w:themeColor="text1" w:themeTint="A6"/>
                                  <w:sz w:val="28"/>
                                  <w:szCs w:val="28"/>
                                </w:rPr>
                              </w:pPr>
                              <w:r>
                                <w:rPr>
                                  <w:color w:val="595959" w:themeColor="text1" w:themeTint="A6"/>
                                  <w:sz w:val="28"/>
                                  <w:szCs w:val="28"/>
                                </w:rPr>
                                <w:t>Robert Feldman</w:t>
                              </w:r>
                            </w:p>
                          </w:sdtContent>
                        </w:sdt>
                        <w:p w:rsidR="001317F3" w:rsidRDefault="004749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17F3">
                                <w:rPr>
                                  <w:color w:val="595959" w:themeColor="text1" w:themeTint="A6"/>
                                  <w:sz w:val="18"/>
                                  <w:szCs w:val="18"/>
                                </w:rPr>
                                <w:t>FeldmanR@si.edu</w:t>
                              </w:r>
                            </w:sdtContent>
                          </w:sdt>
                        </w:p>
                        <w:p w:rsidR="001317F3" w:rsidRDefault="001317F3">
                          <w:pPr>
                            <w:pStyle w:val="NoSpacing"/>
                            <w:jc w:val="right"/>
                            <w:rPr>
                              <w:color w:val="595959" w:themeColor="text1" w:themeTint="A6"/>
                              <w:sz w:val="18"/>
                              <w:szCs w:val="18"/>
                            </w:rPr>
                          </w:pPr>
                          <w:r>
                            <w:rPr>
                              <w:color w:val="595959" w:themeColor="text1" w:themeTint="A6"/>
                              <w:sz w:val="18"/>
                              <w:szCs w:val="18"/>
                            </w:rPr>
                            <w:t xml:space="preserve">Revised </w:t>
                          </w:r>
                          <w:ins w:id="4" w:author="Robert Feldman" w:date="2015-05-11T10:47:00Z">
                            <w:r w:rsidR="00724B52">
                              <w:rPr>
                                <w:color w:val="595959" w:themeColor="text1" w:themeTint="A6"/>
                                <w:sz w:val="18"/>
                                <w:szCs w:val="18"/>
                              </w:rPr>
                              <w:t>May</w:t>
                            </w:r>
                          </w:ins>
                          <w:del w:id="5" w:author="Robert Feldman" w:date="2015-05-11T10:47:00Z">
                            <w:r w:rsidDel="00724B52">
                              <w:rPr>
                                <w:color w:val="595959" w:themeColor="text1" w:themeTint="A6"/>
                                <w:sz w:val="18"/>
                                <w:szCs w:val="18"/>
                              </w:rPr>
                              <w:delText>April</w:delText>
                            </w:r>
                          </w:del>
                          <w:r>
                            <w:rPr>
                              <w:color w:val="595959" w:themeColor="text1" w:themeTint="A6"/>
                              <w:sz w:val="18"/>
                              <w:szCs w:val="18"/>
                            </w:rPr>
                            <w:t xml:space="preserve"> </w:t>
                          </w:r>
                          <w:ins w:id="6" w:author="Robert Feldman" w:date="2015-05-11T10:47:00Z">
                            <w:r w:rsidR="00724B52">
                              <w:rPr>
                                <w:color w:val="595959" w:themeColor="text1" w:themeTint="A6"/>
                                <w:sz w:val="18"/>
                                <w:szCs w:val="18"/>
                              </w:rPr>
                              <w:t>11</w:t>
                            </w:r>
                          </w:ins>
                          <w:del w:id="7" w:author="Robert Feldman" w:date="2015-05-11T10:47:00Z">
                            <w:r w:rsidDel="00724B52">
                              <w:rPr>
                                <w:color w:val="595959" w:themeColor="text1" w:themeTint="A6"/>
                                <w:sz w:val="18"/>
                                <w:szCs w:val="18"/>
                              </w:rPr>
                              <w:delText>29</w:delText>
                            </w:r>
                          </w:del>
                          <w:r>
                            <w:rPr>
                              <w:color w:val="595959" w:themeColor="text1" w:themeTint="A6"/>
                              <w:sz w:val="18"/>
                              <w:szCs w:val="18"/>
                            </w:rPr>
                            <w:t>, 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BCEEC0" wp14:editId="6720106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7F3" w:rsidRDefault="001317F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317F3" w:rsidRDefault="001317F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22BC73" wp14:editId="53A470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7F3" w:rsidRDefault="0047493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17F3">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317F3" w:rsidRDefault="001317F3">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317F3" w:rsidRDefault="001317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317F3" w:rsidRDefault="001317F3">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v:textbox>
                    <w10:wrap type="square" anchorx="page" anchory="page"/>
                  </v:shape>
                </w:pict>
              </mc:Fallback>
            </mc:AlternateContent>
          </w:r>
        </w:p>
        <w:p w:rsidR="00EE6346" w:rsidRDefault="00EE6346">
          <w:pPr>
            <w:rPr>
              <w:b/>
            </w:rPr>
          </w:pPr>
          <w:r>
            <w:rPr>
              <w:b/>
            </w:rPr>
            <w:br w:type="page"/>
          </w:r>
        </w:p>
      </w:sdtContent>
    </w:sdt>
    <w:p w:rsidR="009701FB" w:rsidRPr="00BE75C9" w:rsidRDefault="006F2799" w:rsidP="002E2A4B">
      <w:pPr>
        <w:pStyle w:val="Heading1"/>
        <w:numPr>
          <w:ilvl w:val="0"/>
          <w:numId w:val="12"/>
        </w:numPr>
        <w:rPr>
          <w:rFonts w:asciiTheme="minorHAnsi" w:hAnsiTheme="minorHAnsi"/>
        </w:rPr>
      </w:pPr>
      <w:r w:rsidRPr="00BE75C9">
        <w:rPr>
          <w:rFonts w:asciiTheme="minorHAnsi" w:hAnsiTheme="minorHAnsi"/>
        </w:rPr>
        <w:lastRenderedPageBreak/>
        <w:t>Introduction</w:t>
      </w:r>
    </w:p>
    <w:p w:rsidR="00793A68" w:rsidRPr="00BE75C9" w:rsidRDefault="002E2A4B" w:rsidP="002E2A4B">
      <w:pPr>
        <w:shd w:val="clear" w:color="auto" w:fill="FFFFFF"/>
        <w:rPr>
          <w:rFonts w:cs="Arial"/>
          <w:color w:val="222222"/>
        </w:rPr>
      </w:pPr>
      <w:r w:rsidRPr="00BE75C9">
        <w:rPr>
          <w:rFonts w:cs="Arial"/>
          <w:color w:val="222222"/>
        </w:rPr>
        <w:t>The Collections-DAMS Integration System</w:t>
      </w:r>
      <w:r w:rsidR="00407E7C" w:rsidRPr="00BE75C9">
        <w:rPr>
          <w:rFonts w:cs="Arial"/>
          <w:color w:val="222222"/>
        </w:rPr>
        <w:t xml:space="preserve"> (CDIS)</w:t>
      </w:r>
      <w:r w:rsidRPr="00BE75C9">
        <w:rPr>
          <w:rFonts w:cs="Arial"/>
          <w:color w:val="222222"/>
        </w:rPr>
        <w:t xml:space="preserve"> is a batch process which fully integrates the Smithsonian’s Institution’s central media repo</w:t>
      </w:r>
      <w:r w:rsidR="002A4300" w:rsidRPr="00BE75C9">
        <w:rPr>
          <w:rFonts w:cs="Arial"/>
          <w:color w:val="222222"/>
        </w:rPr>
        <w:t>sitory (DAMS) with a CIS</w:t>
      </w:r>
      <w:r w:rsidRPr="00BE75C9">
        <w:rPr>
          <w:rFonts w:cs="Arial"/>
          <w:color w:val="222222"/>
        </w:rPr>
        <w:t xml:space="preserve"> system (such as TMS).</w:t>
      </w:r>
      <w:r w:rsidR="00A639BC" w:rsidRPr="00BE75C9">
        <w:rPr>
          <w:rFonts w:cs="Arial"/>
          <w:color w:val="222222"/>
        </w:rPr>
        <w:t xml:space="preserve"> There are many museums (SI units) within the Smithsonian Institution, each of which catalog different types of media and each have varying ways of organizing that media.  CDIS will be used to </w:t>
      </w:r>
      <w:r w:rsidR="00407E7C" w:rsidRPr="00BE75C9">
        <w:rPr>
          <w:rFonts w:cs="Arial"/>
          <w:color w:val="222222"/>
        </w:rPr>
        <w:t>automate the integration of</w:t>
      </w:r>
      <w:r w:rsidR="00A639BC" w:rsidRPr="00BE75C9">
        <w:rPr>
          <w:rFonts w:cs="Arial"/>
          <w:color w:val="222222"/>
        </w:rPr>
        <w:t xml:space="preserve"> all o</w:t>
      </w:r>
      <w:r w:rsidR="00F86AE2" w:rsidRPr="00BE75C9">
        <w:rPr>
          <w:rFonts w:cs="Arial"/>
          <w:color w:val="222222"/>
        </w:rPr>
        <w:t xml:space="preserve">f this data from the CIS </w:t>
      </w:r>
      <w:r w:rsidR="00407E7C" w:rsidRPr="00BE75C9">
        <w:rPr>
          <w:rFonts w:cs="Arial"/>
          <w:color w:val="222222"/>
        </w:rPr>
        <w:t xml:space="preserve">with </w:t>
      </w:r>
      <w:r w:rsidR="00A639BC" w:rsidRPr="00BE75C9">
        <w:rPr>
          <w:rFonts w:cs="Arial"/>
          <w:color w:val="222222"/>
        </w:rPr>
        <w:t>the DAMS</w:t>
      </w:r>
      <w:r w:rsidR="00407E7C" w:rsidRPr="00BE75C9">
        <w:rPr>
          <w:rFonts w:cs="Arial"/>
          <w:color w:val="222222"/>
        </w:rPr>
        <w:t>.</w:t>
      </w:r>
      <w:r w:rsidR="00A639BC" w:rsidRPr="00BE75C9">
        <w:rPr>
          <w:rFonts w:cs="Arial"/>
          <w:color w:val="222222"/>
        </w:rPr>
        <w:t xml:space="preserve">  While this may sound like a complex task, CDIS 2.0 is fully configurable and is able to handle different scenarios for different units, and even different sc</w:t>
      </w:r>
      <w:r w:rsidR="00407E7C" w:rsidRPr="00BE75C9">
        <w:rPr>
          <w:rFonts w:cs="Arial"/>
          <w:color w:val="222222"/>
        </w:rPr>
        <w:t>enarios</w:t>
      </w:r>
      <w:r w:rsidR="00A639BC" w:rsidRPr="00BE75C9">
        <w:rPr>
          <w:rFonts w:cs="Arial"/>
          <w:color w:val="222222"/>
        </w:rPr>
        <w:t xml:space="preserve"> within a unit’s collection.  Currently CDIS only supports image data.</w:t>
      </w:r>
    </w:p>
    <w:p w:rsidR="0061295A" w:rsidRPr="006268B4" w:rsidRDefault="00DA207E" w:rsidP="0061295A">
      <w:pPr>
        <w:shd w:val="clear" w:color="auto" w:fill="FFFFFF"/>
        <w:rPr>
          <w:rFonts w:cs="Arial"/>
          <w:color w:val="FF0000"/>
        </w:rPr>
      </w:pPr>
      <w:r w:rsidRPr="00BE75C9">
        <w:rPr>
          <w:rFonts w:cs="Arial"/>
          <w:color w:val="222222"/>
        </w:rPr>
        <w:t>There are three different configurable areas which alter the flow of data through CDIS. These are the config.ini file, the SQL-XML file and the enhanced CDIS table.</w:t>
      </w:r>
      <w:r w:rsidR="000F2AB5" w:rsidRPr="00BE75C9">
        <w:rPr>
          <w:rFonts w:cs="Arial"/>
          <w:color w:val="222222"/>
        </w:rPr>
        <w:t xml:space="preserve"> </w:t>
      </w:r>
      <w:r w:rsidR="0061295A">
        <w:rPr>
          <w:rFonts w:ascii="Arial" w:hAnsi="Arial" w:cs="Arial"/>
          <w:color w:val="FF0000"/>
        </w:rPr>
        <w:t xml:space="preserve"> </w:t>
      </w:r>
      <w:r w:rsidR="0061295A" w:rsidRPr="006268B4">
        <w:rPr>
          <w:rFonts w:cs="Arial"/>
          <w:color w:val="FF0000"/>
        </w:rPr>
        <w:t xml:space="preserve">The concept for this design to remove any unit specific coding within CIDS and to have NO unit specific code anywhere in the CDIS java code.  </w:t>
      </w:r>
    </w:p>
    <w:p w:rsidR="0061295A" w:rsidRPr="00BE75C9" w:rsidRDefault="0061295A" w:rsidP="00407E7C">
      <w:pPr>
        <w:shd w:val="clear" w:color="auto" w:fill="FFFFFF"/>
        <w:rPr>
          <w:rFonts w:cs="Arial"/>
          <w:color w:val="222222"/>
        </w:rPr>
      </w:pPr>
    </w:p>
    <w:p w:rsidR="00407E7C" w:rsidRPr="00BE75C9" w:rsidRDefault="00407E7C" w:rsidP="00407E7C">
      <w:pPr>
        <w:pStyle w:val="Heading2"/>
        <w:numPr>
          <w:ilvl w:val="1"/>
          <w:numId w:val="12"/>
        </w:numPr>
        <w:rPr>
          <w:rFonts w:asciiTheme="minorHAnsi" w:hAnsiTheme="minorHAnsi"/>
        </w:rPr>
      </w:pPr>
      <w:r w:rsidRPr="00BE75C9">
        <w:rPr>
          <w:rFonts w:asciiTheme="minorHAnsi" w:hAnsiTheme="minorHAnsi"/>
        </w:rPr>
        <w:t>Invoking CDIS</w:t>
      </w:r>
    </w:p>
    <w:p w:rsidR="00407E7C" w:rsidRPr="00BE75C9" w:rsidRDefault="00EE4E0E" w:rsidP="002E2A4B">
      <w:pPr>
        <w:shd w:val="clear" w:color="auto" w:fill="FFFFFF"/>
        <w:rPr>
          <w:rFonts w:cs="Arial"/>
          <w:color w:val="222222"/>
        </w:rPr>
      </w:pPr>
      <w:r w:rsidRPr="00BE75C9">
        <w:rPr>
          <w:rFonts w:cs="Arial"/>
          <w:color w:val="222222"/>
        </w:rPr>
        <w:t xml:space="preserve">With CDIS 2.0, there are </w:t>
      </w:r>
      <w:r w:rsidR="00407E7C" w:rsidRPr="00BE75C9">
        <w:rPr>
          <w:rFonts w:cs="Arial"/>
          <w:color w:val="222222"/>
        </w:rPr>
        <w:t xml:space="preserve">executable </w:t>
      </w:r>
      <w:r w:rsidRPr="00BE75C9">
        <w:rPr>
          <w:rFonts w:cs="Arial"/>
          <w:color w:val="222222"/>
        </w:rPr>
        <w:t xml:space="preserve">batch files which invoke the CDIS process.  The batch file </w:t>
      </w:r>
      <w:r w:rsidR="00407E7C" w:rsidRPr="00BE75C9">
        <w:rPr>
          <w:rFonts w:cs="Arial"/>
          <w:color w:val="222222"/>
        </w:rPr>
        <w:t>is a simple</w:t>
      </w:r>
      <w:r w:rsidR="002E7CE8" w:rsidRPr="00BE75C9">
        <w:rPr>
          <w:rFonts w:cs="Arial"/>
          <w:color w:val="222222"/>
        </w:rPr>
        <w:t xml:space="preserve"> one line </w:t>
      </w:r>
      <w:r w:rsidR="00407E7C" w:rsidRPr="00BE75C9">
        <w:rPr>
          <w:rFonts w:cs="Arial"/>
          <w:color w:val="222222"/>
        </w:rPr>
        <w:t xml:space="preserve">file that </w:t>
      </w:r>
      <w:r w:rsidRPr="00BE75C9">
        <w:rPr>
          <w:rFonts w:cs="Arial"/>
          <w:color w:val="222222"/>
        </w:rPr>
        <w:t>specifies the</w:t>
      </w:r>
      <w:r w:rsidR="002E7CE8" w:rsidRPr="00BE75C9">
        <w:rPr>
          <w:rFonts w:cs="Arial"/>
          <w:color w:val="222222"/>
        </w:rPr>
        <w:t xml:space="preserve"> CDIS operation type, the</w:t>
      </w:r>
      <w:r w:rsidRPr="00BE75C9">
        <w:rPr>
          <w:rFonts w:cs="Arial"/>
          <w:color w:val="222222"/>
        </w:rPr>
        <w:t xml:space="preserve"> proper </w:t>
      </w:r>
      <w:r w:rsidR="002E7CE8" w:rsidRPr="00BE75C9">
        <w:rPr>
          <w:rFonts w:cs="Arial"/>
          <w:color w:val="222222"/>
        </w:rPr>
        <w:t xml:space="preserve">jar file (executable java file), </w:t>
      </w:r>
      <w:r w:rsidRPr="00BE75C9">
        <w:rPr>
          <w:rFonts w:cs="Arial"/>
          <w:color w:val="222222"/>
        </w:rPr>
        <w:t>config.ini</w:t>
      </w:r>
      <w:r w:rsidR="00407E7C" w:rsidRPr="00BE75C9">
        <w:rPr>
          <w:rFonts w:cs="Arial"/>
          <w:color w:val="222222"/>
        </w:rPr>
        <w:t xml:space="preserve"> (configuration</w:t>
      </w:r>
      <w:r w:rsidRPr="00BE75C9">
        <w:rPr>
          <w:rFonts w:cs="Arial"/>
          <w:color w:val="222222"/>
        </w:rPr>
        <w:t xml:space="preserve"> file</w:t>
      </w:r>
      <w:r w:rsidR="00407E7C" w:rsidRPr="00BE75C9">
        <w:rPr>
          <w:rFonts w:cs="Arial"/>
          <w:color w:val="222222"/>
        </w:rPr>
        <w:t>)</w:t>
      </w:r>
      <w:r w:rsidRPr="00BE75C9">
        <w:rPr>
          <w:rFonts w:cs="Arial"/>
          <w:color w:val="222222"/>
        </w:rPr>
        <w:t xml:space="preserve"> to use</w:t>
      </w:r>
      <w:r w:rsidR="002E7CE8" w:rsidRPr="00BE75C9">
        <w:rPr>
          <w:rFonts w:cs="Arial"/>
          <w:color w:val="222222"/>
        </w:rPr>
        <w:t>, and where to send any output</w:t>
      </w:r>
      <w:r w:rsidRPr="00BE75C9">
        <w:rPr>
          <w:rFonts w:cs="Arial"/>
          <w:color w:val="222222"/>
        </w:rPr>
        <w:t xml:space="preserve">. </w:t>
      </w:r>
      <w:r w:rsidR="002E7CE8" w:rsidRPr="00BE75C9">
        <w:rPr>
          <w:rFonts w:cs="Arial"/>
          <w:color w:val="222222"/>
        </w:rPr>
        <w:t xml:space="preserve"> The batch file may be found </w:t>
      </w:r>
      <w:r w:rsidR="00407E7C" w:rsidRPr="00BE75C9">
        <w:rPr>
          <w:rFonts w:cs="Arial"/>
          <w:color w:val="222222"/>
        </w:rPr>
        <w:t>on the Windows server</w:t>
      </w:r>
      <w:r w:rsidR="002E7CE8" w:rsidRPr="00BE75C9">
        <w:rPr>
          <w:rFonts w:cs="Arial"/>
          <w:color w:val="222222"/>
        </w:rPr>
        <w:t xml:space="preserve"> in the CDIS directory</w:t>
      </w:r>
      <w:r w:rsidR="00407E7C" w:rsidRPr="00BE75C9">
        <w:rPr>
          <w:rFonts w:cs="Arial"/>
          <w:color w:val="222222"/>
        </w:rPr>
        <w:t xml:space="preserve">, and is invoked by double clicking on the </w:t>
      </w:r>
      <w:r w:rsidR="002E7CE8" w:rsidRPr="00BE75C9">
        <w:rPr>
          <w:rFonts w:cs="Arial"/>
          <w:color w:val="222222"/>
        </w:rPr>
        <w:t xml:space="preserve">batch </w:t>
      </w:r>
      <w:r w:rsidR="00407E7C" w:rsidRPr="00BE75C9">
        <w:rPr>
          <w:rFonts w:cs="Arial"/>
          <w:color w:val="222222"/>
        </w:rPr>
        <w:t>file.</w:t>
      </w:r>
      <w:r w:rsidRPr="00BE75C9">
        <w:rPr>
          <w:rFonts w:cs="Arial"/>
          <w:color w:val="222222"/>
        </w:rPr>
        <w:t xml:space="preserve"> </w:t>
      </w:r>
    </w:p>
    <w:p w:rsidR="002E7CE8" w:rsidRPr="00BE75C9" w:rsidRDefault="002E7CE8" w:rsidP="002E7CE8">
      <w:pPr>
        <w:shd w:val="clear" w:color="auto" w:fill="FFFFFF"/>
        <w:rPr>
          <w:rFonts w:cs="Arial"/>
          <w:color w:val="222222"/>
        </w:rPr>
      </w:pPr>
      <w:r w:rsidRPr="00BE75C9">
        <w:rPr>
          <w:rFonts w:cs="Arial"/>
          <w:color w:val="222222"/>
        </w:rPr>
        <w:t xml:space="preserve">The batch files can be executed manually, or put into window scheduler to run on an automated basis every night.  It is recommended to </w:t>
      </w:r>
      <w:r w:rsidR="0061295A">
        <w:rPr>
          <w:rFonts w:cs="Arial"/>
          <w:color w:val="222222"/>
        </w:rPr>
        <w:t xml:space="preserve">add </w:t>
      </w:r>
      <w:r w:rsidRPr="00BE75C9">
        <w:rPr>
          <w:rFonts w:cs="Arial"/>
          <w:color w:val="222222"/>
        </w:rPr>
        <w:t xml:space="preserve">each units’ batch files into the </w:t>
      </w:r>
      <w:r w:rsidR="0061295A">
        <w:rPr>
          <w:rFonts w:cs="Arial"/>
          <w:color w:val="222222"/>
        </w:rPr>
        <w:t>W</w:t>
      </w:r>
      <w:r w:rsidR="0061295A" w:rsidRPr="00BE75C9">
        <w:rPr>
          <w:rFonts w:cs="Arial"/>
          <w:color w:val="222222"/>
        </w:rPr>
        <w:t xml:space="preserve">indows </w:t>
      </w:r>
      <w:r w:rsidRPr="00BE75C9">
        <w:rPr>
          <w:rFonts w:cs="Arial"/>
          <w:color w:val="222222"/>
        </w:rPr>
        <w:t>scheduler, so all new additions and changes in the DAMS and/or the CIS are picked up automatically.</w:t>
      </w:r>
    </w:p>
    <w:p w:rsidR="002E7CE8" w:rsidRPr="00BE75C9" w:rsidRDefault="002E7CE8" w:rsidP="002E7CE8">
      <w:pPr>
        <w:pStyle w:val="Heading2"/>
        <w:numPr>
          <w:ilvl w:val="1"/>
          <w:numId w:val="12"/>
        </w:numPr>
        <w:rPr>
          <w:rFonts w:asciiTheme="minorHAnsi" w:hAnsiTheme="minorHAnsi"/>
        </w:rPr>
      </w:pPr>
      <w:r w:rsidRPr="00BE75C9">
        <w:rPr>
          <w:rFonts w:asciiTheme="minorHAnsi" w:hAnsiTheme="minorHAnsi"/>
        </w:rPr>
        <w:t>Overview of config.ini, SQL-XML and CDIS table</w:t>
      </w:r>
    </w:p>
    <w:p w:rsidR="00F86AE2" w:rsidRPr="00BE75C9" w:rsidRDefault="00EE4E0E" w:rsidP="002E2A4B">
      <w:pPr>
        <w:shd w:val="clear" w:color="auto" w:fill="FFFFFF"/>
        <w:rPr>
          <w:rFonts w:cs="Arial"/>
          <w:color w:val="222222"/>
        </w:rPr>
      </w:pPr>
      <w:r w:rsidRPr="00BE75C9">
        <w:rPr>
          <w:rFonts w:cs="Arial"/>
          <w:color w:val="222222"/>
        </w:rPr>
        <w:t xml:space="preserve">The config.ini </w:t>
      </w:r>
      <w:r w:rsidR="00407E7C" w:rsidRPr="00BE75C9">
        <w:rPr>
          <w:rFonts w:cs="Arial"/>
          <w:color w:val="222222"/>
        </w:rPr>
        <w:t xml:space="preserve">file </w:t>
      </w:r>
      <w:r w:rsidR="00DA207E" w:rsidRPr="00BE75C9">
        <w:rPr>
          <w:rFonts w:cs="Arial"/>
          <w:color w:val="222222"/>
        </w:rPr>
        <w:t xml:space="preserve">contains database connection settings, general settings as well as very specific settings that alter the behavior of CDIS.  </w:t>
      </w:r>
      <w:r w:rsidR="00407E7C" w:rsidRPr="00BE75C9">
        <w:rPr>
          <w:rFonts w:cs="Arial"/>
          <w:color w:val="222222"/>
        </w:rPr>
        <w:t>Typically e</w:t>
      </w:r>
      <w:r w:rsidR="00B74E29" w:rsidRPr="00BE75C9">
        <w:rPr>
          <w:rFonts w:cs="Arial"/>
          <w:color w:val="222222"/>
        </w:rPr>
        <w:t xml:space="preserve">ach unit will have their own CDIS.ini file, named appropriately for the unit (example NASM_config.ini). </w:t>
      </w:r>
      <w:r w:rsidR="00581F1A" w:rsidRPr="00BE75C9">
        <w:rPr>
          <w:rFonts w:cs="Arial"/>
          <w:color w:val="222222"/>
        </w:rPr>
        <w:t xml:space="preserve">This file will replace the old style </w:t>
      </w:r>
      <w:proofErr w:type="spellStart"/>
      <w:r w:rsidR="00581F1A" w:rsidRPr="00BE75C9">
        <w:rPr>
          <w:rFonts w:cs="Arial"/>
          <w:color w:val="222222"/>
        </w:rPr>
        <w:t>config</w:t>
      </w:r>
      <w:proofErr w:type="spellEnd"/>
      <w:r w:rsidR="00581F1A" w:rsidRPr="00BE75C9">
        <w:rPr>
          <w:rFonts w:cs="Arial"/>
          <w:color w:val="222222"/>
        </w:rPr>
        <w:t xml:space="preserve"> files.  An important distinction </w:t>
      </w:r>
      <w:r w:rsidRPr="00BE75C9">
        <w:rPr>
          <w:rFonts w:cs="Arial"/>
          <w:color w:val="222222"/>
        </w:rPr>
        <w:t xml:space="preserve">for CDIS 2.0 </w:t>
      </w:r>
      <w:r w:rsidR="0061295A">
        <w:rPr>
          <w:rFonts w:cs="Arial"/>
          <w:color w:val="222222"/>
        </w:rPr>
        <w:t xml:space="preserve">is that </w:t>
      </w:r>
      <w:r w:rsidR="00581F1A" w:rsidRPr="00BE75C9">
        <w:rPr>
          <w:rFonts w:cs="Arial"/>
          <w:color w:val="222222"/>
        </w:rPr>
        <w:t xml:space="preserve">there will be </w:t>
      </w:r>
      <w:r w:rsidRPr="00BE75C9">
        <w:rPr>
          <w:rFonts w:cs="Arial"/>
          <w:color w:val="222222"/>
        </w:rPr>
        <w:t xml:space="preserve">only </w:t>
      </w:r>
      <w:r w:rsidR="00581F1A" w:rsidRPr="00BE75C9">
        <w:rPr>
          <w:rFonts w:cs="Arial"/>
          <w:color w:val="222222"/>
        </w:rPr>
        <w:t xml:space="preserve">one </w:t>
      </w:r>
      <w:proofErr w:type="spellStart"/>
      <w:r w:rsidR="00581F1A" w:rsidRPr="00BE75C9">
        <w:rPr>
          <w:rFonts w:cs="Arial"/>
          <w:color w:val="222222"/>
        </w:rPr>
        <w:t>config</w:t>
      </w:r>
      <w:proofErr w:type="spellEnd"/>
      <w:r w:rsidR="00581F1A" w:rsidRPr="00BE75C9">
        <w:rPr>
          <w:rFonts w:cs="Arial"/>
          <w:color w:val="222222"/>
        </w:rPr>
        <w:t xml:space="preserve"> file per unit, rather than one </w:t>
      </w:r>
      <w:proofErr w:type="spellStart"/>
      <w:r w:rsidR="00581F1A" w:rsidRPr="00BE75C9">
        <w:rPr>
          <w:rFonts w:cs="Arial"/>
          <w:color w:val="222222"/>
        </w:rPr>
        <w:t>config</w:t>
      </w:r>
      <w:proofErr w:type="spellEnd"/>
      <w:r w:rsidR="00581F1A" w:rsidRPr="00BE75C9">
        <w:rPr>
          <w:rFonts w:cs="Arial"/>
          <w:color w:val="222222"/>
        </w:rPr>
        <w:t xml:space="preserve"> file for each operation type </w:t>
      </w:r>
      <w:r w:rsidR="0061295A">
        <w:rPr>
          <w:rFonts w:cs="Arial"/>
          <w:color w:val="222222"/>
        </w:rPr>
        <w:t>per</w:t>
      </w:r>
      <w:r w:rsidR="0061295A" w:rsidRPr="00BE75C9">
        <w:rPr>
          <w:rFonts w:cs="Arial"/>
          <w:color w:val="222222"/>
        </w:rPr>
        <w:t xml:space="preserve"> </w:t>
      </w:r>
      <w:r w:rsidR="00581F1A" w:rsidRPr="00BE75C9">
        <w:rPr>
          <w:rFonts w:cs="Arial"/>
          <w:color w:val="222222"/>
        </w:rPr>
        <w:t>each unit.</w:t>
      </w:r>
      <w:r w:rsidRPr="00BE75C9">
        <w:rPr>
          <w:rFonts w:cs="Arial"/>
          <w:color w:val="222222"/>
        </w:rPr>
        <w:t xml:space="preserve">  This will eliminate the need for updating multiple files within a unit when a single setting is changed.</w:t>
      </w:r>
      <w:r w:rsidR="00581F1A" w:rsidRPr="00BE75C9">
        <w:rPr>
          <w:rFonts w:cs="Arial"/>
          <w:color w:val="222222"/>
        </w:rPr>
        <w:t xml:space="preserve">  </w:t>
      </w:r>
      <w:r w:rsidR="002E7CE8" w:rsidRPr="00BE75C9">
        <w:rPr>
          <w:rFonts w:cs="Arial"/>
          <w:color w:val="222222"/>
        </w:rPr>
        <w:t xml:space="preserve">Specific options for the config.ini are detailed in the many sections below.  </w:t>
      </w:r>
      <w:r w:rsidR="0061295A">
        <w:rPr>
          <w:rFonts w:cs="Arial"/>
          <w:color w:val="222222"/>
        </w:rPr>
        <w:t>R</w:t>
      </w:r>
      <w:r w:rsidR="0061295A" w:rsidRPr="00BE75C9">
        <w:rPr>
          <w:rFonts w:cs="Arial"/>
          <w:color w:val="222222"/>
        </w:rPr>
        <w:t xml:space="preserve">efer </w:t>
      </w:r>
      <w:r w:rsidR="002E7CE8" w:rsidRPr="00BE75C9">
        <w:rPr>
          <w:rFonts w:cs="Arial"/>
          <w:color w:val="222222"/>
        </w:rPr>
        <w:t>to</w:t>
      </w:r>
      <w:r w:rsidR="00DA207E" w:rsidRPr="00BE75C9">
        <w:rPr>
          <w:rFonts w:cs="Arial"/>
          <w:color w:val="222222"/>
        </w:rPr>
        <w:t xml:space="preserve"> appendix A </w:t>
      </w:r>
      <w:r w:rsidR="00F86AE2" w:rsidRPr="00BE75C9">
        <w:rPr>
          <w:rFonts w:cs="Arial"/>
          <w:color w:val="222222"/>
        </w:rPr>
        <w:t>for the sample config.ini file.</w:t>
      </w:r>
    </w:p>
    <w:p w:rsidR="002E7CE8" w:rsidRPr="00BE75C9" w:rsidRDefault="000F2AB5" w:rsidP="002E7CE8">
      <w:pPr>
        <w:shd w:val="clear" w:color="auto" w:fill="FFFFFF"/>
        <w:rPr>
          <w:rFonts w:cs="Arial"/>
          <w:color w:val="222222"/>
        </w:rPr>
      </w:pPr>
      <w:r w:rsidRPr="00BE75C9">
        <w:rPr>
          <w:rFonts w:cs="Arial"/>
          <w:color w:val="222222"/>
        </w:rPr>
        <w:t xml:space="preserve">The SQL-XML file is contained in the </w:t>
      </w:r>
      <w:proofErr w:type="spellStart"/>
      <w:r w:rsidRPr="00BE75C9">
        <w:rPr>
          <w:rFonts w:cs="Arial"/>
          <w:color w:val="222222"/>
        </w:rPr>
        <w:t>conf</w:t>
      </w:r>
      <w:proofErr w:type="spellEnd"/>
      <w:r w:rsidRPr="00BE75C9">
        <w:rPr>
          <w:rFonts w:cs="Arial"/>
          <w:color w:val="222222"/>
        </w:rPr>
        <w:t xml:space="preserve"> directory along with the config.ini file.  </w:t>
      </w:r>
      <w:r w:rsidR="007732EF" w:rsidRPr="00BE75C9">
        <w:rPr>
          <w:rFonts w:cs="Arial"/>
          <w:color w:val="222222"/>
        </w:rPr>
        <w:t xml:space="preserve">This file contains the queries that drive all of the basic CDIS operations.  These operations and the function of each query </w:t>
      </w:r>
      <w:r w:rsidR="0061295A">
        <w:rPr>
          <w:rFonts w:cs="Arial"/>
          <w:color w:val="222222"/>
        </w:rPr>
        <w:t>are</w:t>
      </w:r>
      <w:r w:rsidR="0061295A" w:rsidRPr="00BE75C9">
        <w:rPr>
          <w:rFonts w:cs="Arial"/>
          <w:color w:val="222222"/>
        </w:rPr>
        <w:t xml:space="preserve"> </w:t>
      </w:r>
      <w:r w:rsidR="007732EF" w:rsidRPr="00BE75C9">
        <w:rPr>
          <w:rFonts w:cs="Arial"/>
          <w:color w:val="222222"/>
        </w:rPr>
        <w:t>detailed in the sections that follow.</w:t>
      </w:r>
      <w:r w:rsidRPr="00BE75C9">
        <w:rPr>
          <w:rFonts w:cs="Arial"/>
          <w:color w:val="222222"/>
        </w:rPr>
        <w:t xml:space="preserve">  Each unit will have their own SQL-XML file, named appropriately for the unit (example NASM_SQL.xml).</w:t>
      </w:r>
      <w:r w:rsidR="007732EF" w:rsidRPr="00BE75C9">
        <w:rPr>
          <w:rFonts w:cs="Arial"/>
          <w:color w:val="222222"/>
        </w:rPr>
        <w:t xml:space="preserve">  See Appendix C for a sample SQL-XML file.</w:t>
      </w:r>
    </w:p>
    <w:p w:rsidR="002E7CE8" w:rsidRPr="00BE75C9" w:rsidRDefault="002E7CE8" w:rsidP="002E7CE8">
      <w:pPr>
        <w:shd w:val="clear" w:color="auto" w:fill="FFFFFF"/>
        <w:rPr>
          <w:rFonts w:cs="Arial"/>
          <w:color w:val="222222"/>
        </w:rPr>
      </w:pPr>
      <w:r w:rsidRPr="00BE75C9">
        <w:rPr>
          <w:rFonts w:cs="Arial"/>
          <w:color w:val="222222"/>
        </w:rPr>
        <w:t>With CDIS 2.0 there have been additional fields added to the CDIS table.  The CDIS table can be manipulated to alter the flow of the CDIS process.  This table is detailed in Appendix B.</w:t>
      </w:r>
    </w:p>
    <w:p w:rsidR="002E7CE8" w:rsidRPr="00BE75C9" w:rsidRDefault="002E7CE8" w:rsidP="002E2A4B">
      <w:pPr>
        <w:shd w:val="clear" w:color="auto" w:fill="FFFFFF"/>
        <w:rPr>
          <w:rFonts w:cs="Arial"/>
          <w:color w:val="222222"/>
        </w:rPr>
      </w:pPr>
    </w:p>
    <w:p w:rsidR="00793A68" w:rsidRPr="00BE75C9" w:rsidRDefault="00793A68">
      <w:pPr>
        <w:rPr>
          <w:rFonts w:cs="Arial"/>
          <w:color w:val="222222"/>
        </w:rPr>
      </w:pPr>
      <w:r w:rsidRPr="00BE75C9">
        <w:rPr>
          <w:rFonts w:cs="Arial"/>
          <w:color w:val="222222"/>
        </w:rPr>
        <w:br w:type="page"/>
      </w:r>
    </w:p>
    <w:p w:rsidR="00B3700A" w:rsidRPr="00BE75C9" w:rsidRDefault="00565D88" w:rsidP="002E2A4B">
      <w:pPr>
        <w:pStyle w:val="Heading1"/>
        <w:numPr>
          <w:ilvl w:val="0"/>
          <w:numId w:val="12"/>
        </w:numPr>
        <w:rPr>
          <w:rFonts w:asciiTheme="minorHAnsi" w:hAnsiTheme="minorHAnsi"/>
        </w:rPr>
      </w:pPr>
      <w:r w:rsidRPr="00BE75C9">
        <w:rPr>
          <w:rFonts w:asciiTheme="minorHAnsi" w:hAnsiTheme="minorHAnsi"/>
        </w:rPr>
        <w:lastRenderedPageBreak/>
        <w:t xml:space="preserve">CDIS </w:t>
      </w:r>
      <w:r w:rsidR="006670A0" w:rsidRPr="00BE75C9">
        <w:rPr>
          <w:rFonts w:asciiTheme="minorHAnsi" w:hAnsiTheme="minorHAnsi"/>
        </w:rPr>
        <w:t>Operation Types</w:t>
      </w:r>
    </w:p>
    <w:p w:rsidR="00A639BC" w:rsidRPr="00BE75C9" w:rsidRDefault="00565D88" w:rsidP="002E2A4B">
      <w:pPr>
        <w:shd w:val="clear" w:color="auto" w:fill="FFFFFF"/>
        <w:rPr>
          <w:rFonts w:cs="Arial"/>
          <w:color w:val="222222"/>
        </w:rPr>
      </w:pPr>
      <w:r w:rsidRPr="00BE75C9">
        <w:rPr>
          <w:rFonts w:cs="Arial"/>
          <w:color w:val="222222"/>
        </w:rPr>
        <w:t>The CDIS batch process has been broken down into</w:t>
      </w:r>
      <w:r w:rsidR="00F86AE2" w:rsidRPr="00BE75C9">
        <w:rPr>
          <w:rFonts w:cs="Arial"/>
          <w:color w:val="222222"/>
        </w:rPr>
        <w:t xml:space="preserve"> five</w:t>
      </w:r>
      <w:r w:rsidR="002E2A4B" w:rsidRPr="00BE75C9">
        <w:rPr>
          <w:rFonts w:cs="Arial"/>
          <w:color w:val="222222"/>
        </w:rPr>
        <w:t xml:space="preserve"> operation types</w:t>
      </w:r>
      <w:r w:rsidR="00A639BC" w:rsidRPr="00BE75C9">
        <w:rPr>
          <w:rFonts w:cs="Arial"/>
          <w:color w:val="222222"/>
        </w:rPr>
        <w:t xml:space="preserve">.  </w:t>
      </w:r>
      <w:r w:rsidR="00F86AE2" w:rsidRPr="00BE75C9">
        <w:rPr>
          <w:rFonts w:cs="Arial"/>
          <w:color w:val="222222"/>
        </w:rPr>
        <w:t>The operation type is specified when the batch process is invoked.  The operation types are as follows:</w:t>
      </w:r>
    </w:p>
    <w:p w:rsidR="00A639BC" w:rsidRPr="00BE75C9" w:rsidRDefault="00FF5D32" w:rsidP="00E960F6">
      <w:pPr>
        <w:shd w:val="clear" w:color="auto" w:fill="FFFFFF"/>
        <w:spacing w:after="0"/>
        <w:rPr>
          <w:rFonts w:cs="Arial"/>
          <w:i/>
          <w:color w:val="222222"/>
        </w:rPr>
      </w:pPr>
      <w:proofErr w:type="spellStart"/>
      <w:r w:rsidRPr="00BE75C9">
        <w:rPr>
          <w:rFonts w:cs="Arial"/>
          <w:i/>
          <w:color w:val="222222"/>
        </w:rPr>
        <w:t>IngestToC</w:t>
      </w:r>
      <w:r w:rsidR="00C94BB3" w:rsidRPr="00BE75C9">
        <w:rPr>
          <w:rFonts w:cs="Arial"/>
          <w:i/>
          <w:color w:val="222222"/>
        </w:rPr>
        <w:t>IS</w:t>
      </w:r>
      <w:proofErr w:type="spellEnd"/>
    </w:p>
    <w:p w:rsidR="00A639BC" w:rsidRPr="00BE75C9" w:rsidRDefault="00A639BC" w:rsidP="00E960F6">
      <w:pPr>
        <w:shd w:val="clear" w:color="auto" w:fill="FFFFFF"/>
        <w:spacing w:after="0"/>
        <w:rPr>
          <w:rFonts w:cs="Arial"/>
          <w:i/>
          <w:color w:val="222222"/>
        </w:rPr>
      </w:pPr>
      <w:proofErr w:type="spellStart"/>
      <w:r w:rsidRPr="00BE75C9">
        <w:rPr>
          <w:rFonts w:cs="Arial"/>
          <w:i/>
          <w:color w:val="222222"/>
        </w:rPr>
        <w:t>IngestToDAMS</w:t>
      </w:r>
      <w:proofErr w:type="spellEnd"/>
    </w:p>
    <w:p w:rsidR="00A639BC" w:rsidRPr="00BE75C9" w:rsidRDefault="00A639BC" w:rsidP="00E960F6">
      <w:pPr>
        <w:shd w:val="clear" w:color="auto" w:fill="FFFFFF"/>
        <w:spacing w:after="0"/>
        <w:rPr>
          <w:rFonts w:cs="Arial"/>
          <w:i/>
          <w:color w:val="222222"/>
        </w:rPr>
      </w:pPr>
      <w:proofErr w:type="spellStart"/>
      <w:r w:rsidRPr="00BE75C9">
        <w:rPr>
          <w:rFonts w:cs="Arial"/>
          <w:i/>
          <w:color w:val="222222"/>
        </w:rPr>
        <w:t>Link</w:t>
      </w:r>
      <w:r w:rsidR="00C015E5" w:rsidRPr="00BE75C9">
        <w:rPr>
          <w:rFonts w:cs="Arial"/>
          <w:i/>
          <w:color w:val="222222"/>
        </w:rPr>
        <w:t>ToCIS</w:t>
      </w:r>
      <w:proofErr w:type="spellEnd"/>
    </w:p>
    <w:p w:rsidR="00F5277F" w:rsidRPr="00BE75C9" w:rsidRDefault="002E2A4B" w:rsidP="00E960F6">
      <w:pPr>
        <w:shd w:val="clear" w:color="auto" w:fill="FFFFFF"/>
        <w:spacing w:after="0"/>
        <w:rPr>
          <w:rFonts w:cs="Arial"/>
          <w:i/>
          <w:color w:val="222222"/>
        </w:rPr>
      </w:pPr>
      <w:r w:rsidRPr="00BE75C9">
        <w:rPr>
          <w:rFonts w:cs="Arial"/>
          <w:i/>
          <w:color w:val="222222"/>
        </w:rPr>
        <w:t>Sync</w:t>
      </w:r>
    </w:p>
    <w:p w:rsidR="00F86AE2" w:rsidRPr="00BE75C9" w:rsidRDefault="00EC08D4" w:rsidP="00E960F6">
      <w:pPr>
        <w:shd w:val="clear" w:color="auto" w:fill="FFFFFF"/>
        <w:spacing w:after="0"/>
        <w:rPr>
          <w:rFonts w:cs="Arial"/>
          <w:i/>
          <w:color w:val="222222"/>
        </w:rPr>
      </w:pPr>
      <w:proofErr w:type="spellStart"/>
      <w:r>
        <w:rPr>
          <w:rFonts w:cs="Arial"/>
          <w:i/>
          <w:color w:val="222222"/>
        </w:rPr>
        <w:t>ThumbnailS</w:t>
      </w:r>
      <w:r w:rsidR="00F86AE2" w:rsidRPr="00BE75C9">
        <w:rPr>
          <w:rFonts w:cs="Arial"/>
          <w:i/>
          <w:color w:val="222222"/>
        </w:rPr>
        <w:t>ync</w:t>
      </w:r>
      <w:proofErr w:type="spellEnd"/>
    </w:p>
    <w:p w:rsidR="00E960F6" w:rsidRPr="00BE75C9" w:rsidRDefault="00E960F6" w:rsidP="00E960F6">
      <w:pPr>
        <w:shd w:val="clear" w:color="auto" w:fill="FFFFFF"/>
        <w:spacing w:after="0"/>
        <w:rPr>
          <w:rFonts w:cs="Arial"/>
          <w:color w:val="222222"/>
        </w:rPr>
      </w:pPr>
    </w:p>
    <w:p w:rsidR="00AE4F02" w:rsidRDefault="00E960F6" w:rsidP="00E960F6">
      <w:pPr>
        <w:shd w:val="clear" w:color="auto" w:fill="FFFFFF"/>
        <w:spacing w:after="0"/>
        <w:rPr>
          <w:rFonts w:cs="Arial"/>
          <w:color w:val="222222"/>
        </w:rPr>
      </w:pPr>
      <w:r w:rsidRPr="00BE75C9">
        <w:rPr>
          <w:rFonts w:cs="Arial"/>
          <w:color w:val="222222"/>
        </w:rPr>
        <w:t>Each operation type is detailed in the following sections</w:t>
      </w:r>
      <w:r w:rsidR="00AE4F02">
        <w:rPr>
          <w:rFonts w:cs="Arial"/>
          <w:color w:val="222222"/>
        </w:rPr>
        <w:t xml:space="preserve">.  </w:t>
      </w:r>
    </w:p>
    <w:p w:rsidR="00E960F6" w:rsidRPr="00BE75C9" w:rsidRDefault="00AE4F02" w:rsidP="00E960F6">
      <w:pPr>
        <w:shd w:val="clear" w:color="auto" w:fill="FFFFFF"/>
        <w:spacing w:after="0"/>
        <w:rPr>
          <w:rFonts w:cs="Arial"/>
          <w:color w:val="222222"/>
        </w:rPr>
      </w:pPr>
      <w:r>
        <w:rPr>
          <w:rFonts w:cs="Arial"/>
          <w:color w:val="222222"/>
        </w:rPr>
        <w:t xml:space="preserve">Note:  These examples are based on DAMS/TMS integration. </w:t>
      </w:r>
    </w:p>
    <w:p w:rsidR="007D0EC8" w:rsidRPr="00BE75C9" w:rsidRDefault="007D0EC8" w:rsidP="00E960F6">
      <w:pPr>
        <w:shd w:val="clear" w:color="auto" w:fill="FFFFFF"/>
        <w:spacing w:after="0"/>
        <w:rPr>
          <w:rFonts w:cs="Arial"/>
          <w:color w:val="222222"/>
          <w:sz w:val="19"/>
          <w:szCs w:val="19"/>
        </w:rPr>
      </w:pPr>
    </w:p>
    <w:p w:rsidR="00024517" w:rsidRPr="00BE75C9" w:rsidRDefault="00C94BB3" w:rsidP="007D0EC8">
      <w:pPr>
        <w:pStyle w:val="Heading2"/>
        <w:numPr>
          <w:ilvl w:val="1"/>
          <w:numId w:val="12"/>
        </w:numPr>
        <w:rPr>
          <w:rFonts w:asciiTheme="minorHAnsi" w:hAnsiTheme="minorHAnsi"/>
        </w:rPr>
      </w:pPr>
      <w:proofErr w:type="spellStart"/>
      <w:r w:rsidRPr="00BE75C9">
        <w:rPr>
          <w:rFonts w:asciiTheme="minorHAnsi" w:hAnsiTheme="minorHAnsi"/>
        </w:rPr>
        <w:t>IngestToCIS</w:t>
      </w:r>
      <w:proofErr w:type="spellEnd"/>
    </w:p>
    <w:p w:rsidR="004B3A2C" w:rsidRPr="00BE75C9" w:rsidRDefault="00FF5D32" w:rsidP="004B3A2C">
      <w:pPr>
        <w:shd w:val="clear" w:color="auto" w:fill="FFFFFF"/>
        <w:rPr>
          <w:rFonts w:cs="Arial"/>
          <w:color w:val="222222"/>
        </w:rPr>
      </w:pPr>
      <w:r w:rsidRPr="00BE75C9">
        <w:rPr>
          <w:rFonts w:cs="Arial"/>
          <w:color w:val="222222"/>
        </w:rPr>
        <w:t xml:space="preserve">The </w:t>
      </w:r>
      <w:proofErr w:type="spellStart"/>
      <w:r w:rsidR="00C94BB3" w:rsidRPr="00BE75C9">
        <w:rPr>
          <w:rFonts w:cs="Arial"/>
          <w:color w:val="222222"/>
        </w:rPr>
        <w:t>IngestToCIS</w:t>
      </w:r>
      <w:proofErr w:type="spellEnd"/>
      <w:r w:rsidR="00E3261A" w:rsidRPr="00BE75C9">
        <w:rPr>
          <w:rFonts w:cs="Arial"/>
          <w:color w:val="222222"/>
        </w:rPr>
        <w:t xml:space="preserve"> operation type is used</w:t>
      </w:r>
      <w:r w:rsidR="002E2A4B" w:rsidRPr="00BE75C9">
        <w:rPr>
          <w:rFonts w:cs="Arial"/>
          <w:color w:val="222222"/>
        </w:rPr>
        <w:t xml:space="preserve"> </w:t>
      </w:r>
      <w:r w:rsidR="00AE4F02">
        <w:rPr>
          <w:rFonts w:cs="Arial"/>
          <w:color w:val="222222"/>
        </w:rPr>
        <w:t>when</w:t>
      </w:r>
      <w:r w:rsidR="00AE4F02" w:rsidRPr="00BE75C9">
        <w:rPr>
          <w:rFonts w:cs="Arial"/>
          <w:color w:val="222222"/>
        </w:rPr>
        <w:t xml:space="preserve"> </w:t>
      </w:r>
      <w:r w:rsidR="002E2A4B" w:rsidRPr="00BE75C9">
        <w:rPr>
          <w:rFonts w:cs="Arial"/>
          <w:color w:val="222222"/>
        </w:rPr>
        <w:t xml:space="preserve">the media </w:t>
      </w:r>
      <w:r w:rsidR="0070030F" w:rsidRPr="00BE75C9">
        <w:rPr>
          <w:rFonts w:cs="Arial"/>
          <w:color w:val="222222"/>
        </w:rPr>
        <w:t>image</w:t>
      </w:r>
      <w:r w:rsidR="002E2A4B" w:rsidRPr="00BE75C9">
        <w:rPr>
          <w:rFonts w:cs="Arial"/>
          <w:color w:val="222222"/>
        </w:rPr>
        <w:t xml:space="preserve"> exists in DAMS, but </w:t>
      </w:r>
      <w:r w:rsidR="0070030F" w:rsidRPr="00BE75C9">
        <w:rPr>
          <w:rFonts w:cs="Arial"/>
          <w:color w:val="222222"/>
        </w:rPr>
        <w:t xml:space="preserve">the rendition </w:t>
      </w:r>
      <w:r w:rsidR="002E2A4B" w:rsidRPr="00BE75C9">
        <w:rPr>
          <w:rFonts w:cs="Arial"/>
          <w:color w:val="222222"/>
        </w:rPr>
        <w:t>is no</w:t>
      </w:r>
      <w:r w:rsidR="00A639BC" w:rsidRPr="00BE75C9">
        <w:rPr>
          <w:rFonts w:cs="Arial"/>
          <w:color w:val="222222"/>
        </w:rPr>
        <w:t>t present in</w:t>
      </w:r>
      <w:r w:rsidR="00F5277F" w:rsidRPr="00BE75C9">
        <w:rPr>
          <w:rFonts w:cs="Arial"/>
          <w:color w:val="222222"/>
        </w:rPr>
        <w:t xml:space="preserve"> the </w:t>
      </w:r>
      <w:r w:rsidR="00A940E6">
        <w:rPr>
          <w:rFonts w:cs="Arial"/>
          <w:color w:val="222222"/>
        </w:rPr>
        <w:t>CIS</w:t>
      </w:r>
      <w:r w:rsidR="00F5277F" w:rsidRPr="00BE75C9">
        <w:rPr>
          <w:rFonts w:cs="Arial"/>
          <w:color w:val="222222"/>
        </w:rPr>
        <w:t xml:space="preserve">.  </w:t>
      </w:r>
      <w:r w:rsidR="00DB2B47">
        <w:rPr>
          <w:rFonts w:cs="Arial"/>
          <w:color w:val="222222"/>
        </w:rPr>
        <w:t>S</w:t>
      </w:r>
      <w:r w:rsidR="004B3A2C">
        <w:rPr>
          <w:rFonts w:cs="Arial"/>
          <w:color w:val="222222"/>
        </w:rPr>
        <w:t xml:space="preserve">everal </w:t>
      </w:r>
      <w:r w:rsidR="00AE4F02">
        <w:rPr>
          <w:rFonts w:cs="Arial"/>
          <w:color w:val="222222"/>
        </w:rPr>
        <w:t xml:space="preserve">actions </w:t>
      </w:r>
      <w:r w:rsidR="004B3A2C">
        <w:rPr>
          <w:rFonts w:cs="Arial"/>
          <w:color w:val="222222"/>
        </w:rPr>
        <w:t>must occur before CDIS can perform the integration</w:t>
      </w:r>
      <w:r w:rsidR="002E2A4B" w:rsidRPr="00BE75C9">
        <w:rPr>
          <w:rFonts w:cs="Arial"/>
          <w:color w:val="222222"/>
        </w:rPr>
        <w:t>. </w:t>
      </w:r>
      <w:r w:rsidR="00E960F6" w:rsidRPr="00BE75C9">
        <w:rPr>
          <w:rFonts w:cs="Arial"/>
          <w:color w:val="222222"/>
        </w:rPr>
        <w:t xml:space="preserve"> </w:t>
      </w:r>
      <w:r w:rsidR="004B3A2C">
        <w:rPr>
          <w:rFonts w:cs="Arial"/>
          <w:color w:val="222222"/>
        </w:rPr>
        <w:t>The prerequisites are:</w:t>
      </w:r>
    </w:p>
    <w:p w:rsidR="004B3A2C" w:rsidRDefault="004B3A2C" w:rsidP="001317F3">
      <w:pPr>
        <w:pStyle w:val="ListParagraph"/>
        <w:numPr>
          <w:ilvl w:val="0"/>
          <w:numId w:val="23"/>
        </w:numPr>
        <w:shd w:val="clear" w:color="auto" w:fill="FFFFFF"/>
        <w:rPr>
          <w:rFonts w:cs="Arial"/>
          <w:color w:val="222222"/>
        </w:rPr>
      </w:pPr>
      <w:r>
        <w:rPr>
          <w:rFonts w:cs="Arial"/>
          <w:color w:val="222222"/>
        </w:rPr>
        <w:t>T</w:t>
      </w:r>
      <w:r w:rsidRPr="004B3A2C">
        <w:rPr>
          <w:rFonts w:cs="Arial"/>
          <w:color w:val="222222"/>
        </w:rPr>
        <w:t xml:space="preserve">he unit </w:t>
      </w:r>
      <w:r w:rsidR="00DB2B47">
        <w:rPr>
          <w:rFonts w:cs="Arial"/>
          <w:color w:val="222222"/>
        </w:rPr>
        <w:t>is responsible for</w:t>
      </w:r>
      <w:r w:rsidRPr="004B3A2C">
        <w:rPr>
          <w:rFonts w:cs="Arial"/>
          <w:color w:val="222222"/>
        </w:rPr>
        <w:t xml:space="preserve"> add</w:t>
      </w:r>
      <w:r w:rsidR="00DB2B47">
        <w:rPr>
          <w:rFonts w:cs="Arial"/>
          <w:color w:val="222222"/>
        </w:rPr>
        <w:t>ing</w:t>
      </w:r>
      <w:r w:rsidRPr="004B3A2C">
        <w:rPr>
          <w:rFonts w:cs="Arial"/>
          <w:color w:val="222222"/>
        </w:rPr>
        <w:t xml:space="preserve"> the object </w:t>
      </w:r>
      <w:r w:rsidR="00DB2B47">
        <w:rPr>
          <w:rFonts w:cs="Arial"/>
          <w:color w:val="222222"/>
        </w:rPr>
        <w:t xml:space="preserve">record </w:t>
      </w:r>
      <w:r w:rsidRPr="004B3A2C">
        <w:rPr>
          <w:rFonts w:cs="Arial"/>
          <w:color w:val="222222"/>
        </w:rPr>
        <w:t>to the CIS</w:t>
      </w:r>
      <w:r w:rsidR="00DB2B47">
        <w:rPr>
          <w:rFonts w:cs="Arial"/>
          <w:color w:val="222222"/>
        </w:rPr>
        <w:t xml:space="preserve"> along with the object related metadata.</w:t>
      </w:r>
    </w:p>
    <w:p w:rsidR="00DB2B47" w:rsidRDefault="00DB2B47" w:rsidP="00DB2B47">
      <w:pPr>
        <w:pStyle w:val="ListParagraph"/>
        <w:numPr>
          <w:ilvl w:val="0"/>
          <w:numId w:val="23"/>
        </w:numPr>
        <w:shd w:val="clear" w:color="auto" w:fill="FFFFFF"/>
        <w:rPr>
          <w:rFonts w:cs="Arial"/>
          <w:color w:val="222222"/>
        </w:rPr>
      </w:pPr>
      <w:r w:rsidRPr="004B3A2C">
        <w:rPr>
          <w:rFonts w:cs="Arial"/>
          <w:color w:val="222222"/>
        </w:rPr>
        <w:t xml:space="preserve">The unit is responsible for adding (ingesting) the media Into the DAMS </w:t>
      </w:r>
      <w:r w:rsidR="00AE4F02">
        <w:rPr>
          <w:rFonts w:cs="Arial"/>
          <w:color w:val="222222"/>
        </w:rPr>
        <w:t>via their Hot Folder</w:t>
      </w:r>
      <w:r>
        <w:rPr>
          <w:rFonts w:cs="Arial"/>
          <w:color w:val="222222"/>
        </w:rPr>
        <w:t>.</w:t>
      </w:r>
    </w:p>
    <w:p w:rsidR="00DB2B47" w:rsidRPr="00DB2B47" w:rsidRDefault="00DB2B47" w:rsidP="00DB2B47">
      <w:pPr>
        <w:pStyle w:val="ListParagraph"/>
        <w:numPr>
          <w:ilvl w:val="0"/>
          <w:numId w:val="23"/>
        </w:numPr>
        <w:shd w:val="clear" w:color="auto" w:fill="FFFFFF"/>
        <w:rPr>
          <w:rFonts w:cs="Arial"/>
          <w:color w:val="222222"/>
        </w:rPr>
      </w:pPr>
      <w:r>
        <w:rPr>
          <w:rFonts w:cs="Arial"/>
          <w:color w:val="222222"/>
        </w:rPr>
        <w:t xml:space="preserve">The unit typically adds the DAMS image to a </w:t>
      </w:r>
      <w:r w:rsidR="00AE4F02">
        <w:rPr>
          <w:rFonts w:cs="Arial"/>
          <w:color w:val="222222"/>
        </w:rPr>
        <w:t xml:space="preserve">DAMS </w:t>
      </w:r>
      <w:r>
        <w:rPr>
          <w:rFonts w:cs="Arial"/>
          <w:color w:val="222222"/>
        </w:rPr>
        <w:t xml:space="preserve">Category.  This category must be communicated to the DAMS/CDIS team. </w:t>
      </w:r>
    </w:p>
    <w:p w:rsidR="004B3A2C" w:rsidRDefault="004B3A2C" w:rsidP="001317F3">
      <w:pPr>
        <w:pStyle w:val="ListParagraph"/>
        <w:numPr>
          <w:ilvl w:val="0"/>
          <w:numId w:val="23"/>
        </w:numPr>
        <w:shd w:val="clear" w:color="auto" w:fill="FFFFFF"/>
        <w:rPr>
          <w:rFonts w:cs="Arial"/>
          <w:color w:val="222222"/>
        </w:rPr>
      </w:pPr>
      <w:r>
        <w:rPr>
          <w:rFonts w:cs="Arial"/>
          <w:color w:val="222222"/>
        </w:rPr>
        <w:t xml:space="preserve">The naming of the DAMS image and the CIS object must be appropriate, and </w:t>
      </w:r>
      <w:r w:rsidR="00DB2B47">
        <w:rPr>
          <w:rFonts w:cs="Arial"/>
          <w:color w:val="222222"/>
        </w:rPr>
        <w:t xml:space="preserve">the format of both the Filename and the object Number </w:t>
      </w:r>
      <w:r w:rsidR="00AE4F02">
        <w:rPr>
          <w:rFonts w:cs="Arial"/>
          <w:color w:val="222222"/>
        </w:rPr>
        <w:t xml:space="preserve">must have previously </w:t>
      </w:r>
      <w:r>
        <w:rPr>
          <w:rFonts w:cs="Arial"/>
          <w:color w:val="222222"/>
        </w:rPr>
        <w:t>communicated to the DAMS/CDIS team</w:t>
      </w:r>
      <w:r w:rsidR="00DB2B47">
        <w:rPr>
          <w:rFonts w:cs="Arial"/>
          <w:color w:val="222222"/>
        </w:rPr>
        <w:t>.</w:t>
      </w:r>
    </w:p>
    <w:p w:rsidR="00DB2B47" w:rsidRPr="00DB2B47" w:rsidRDefault="004B3A2C" w:rsidP="00DB2B47">
      <w:pPr>
        <w:pStyle w:val="ListParagraph"/>
        <w:numPr>
          <w:ilvl w:val="0"/>
          <w:numId w:val="23"/>
        </w:numPr>
        <w:shd w:val="clear" w:color="auto" w:fill="FFFFFF"/>
        <w:rPr>
          <w:rFonts w:cs="Arial"/>
          <w:color w:val="222222"/>
        </w:rPr>
      </w:pPr>
      <w:r>
        <w:rPr>
          <w:rFonts w:cs="Arial"/>
          <w:color w:val="222222"/>
        </w:rPr>
        <w:t>The</w:t>
      </w:r>
      <w:r w:rsidRPr="004B3A2C">
        <w:rPr>
          <w:rFonts w:cs="Arial"/>
          <w:color w:val="222222"/>
        </w:rPr>
        <w:t xml:space="preserve"> DAMS</w:t>
      </w:r>
      <w:r>
        <w:rPr>
          <w:rFonts w:cs="Arial"/>
          <w:color w:val="222222"/>
        </w:rPr>
        <w:t>/CDIS</w:t>
      </w:r>
      <w:r w:rsidRPr="004B3A2C">
        <w:rPr>
          <w:rFonts w:cs="Arial"/>
          <w:color w:val="222222"/>
        </w:rPr>
        <w:t xml:space="preserve"> </w:t>
      </w:r>
      <w:r w:rsidR="00FF057C">
        <w:rPr>
          <w:rFonts w:cs="Arial"/>
          <w:color w:val="222222"/>
        </w:rPr>
        <w:t xml:space="preserve">team </w:t>
      </w:r>
      <w:r>
        <w:rPr>
          <w:rFonts w:cs="Arial"/>
          <w:color w:val="222222"/>
        </w:rPr>
        <w:t>must configure</w:t>
      </w:r>
      <w:r w:rsidRPr="004B3A2C">
        <w:rPr>
          <w:rFonts w:cs="Arial"/>
          <w:color w:val="222222"/>
        </w:rPr>
        <w:t xml:space="preserve"> the config.ini and SQL-XML with the proper configurations (detailed </w:t>
      </w:r>
      <w:r w:rsidR="00DB2B47">
        <w:rPr>
          <w:rFonts w:cs="Arial"/>
          <w:color w:val="222222"/>
        </w:rPr>
        <w:t xml:space="preserve">in </w:t>
      </w:r>
      <w:r w:rsidRPr="004B3A2C">
        <w:rPr>
          <w:rFonts w:cs="Arial"/>
          <w:color w:val="222222"/>
        </w:rPr>
        <w:t>later</w:t>
      </w:r>
      <w:r w:rsidR="00DB2B47">
        <w:rPr>
          <w:rFonts w:cs="Arial"/>
          <w:color w:val="222222"/>
        </w:rPr>
        <w:t xml:space="preserve"> sections</w:t>
      </w:r>
      <w:r w:rsidRPr="004B3A2C">
        <w:rPr>
          <w:rFonts w:cs="Arial"/>
          <w:color w:val="222222"/>
        </w:rPr>
        <w:t>).</w:t>
      </w:r>
      <w:r w:rsidR="00DB2B47">
        <w:rPr>
          <w:rFonts w:cs="Arial"/>
          <w:color w:val="222222"/>
        </w:rPr>
        <w:t xml:space="preserve">  This includes the DAMS/CDIS support entering the correct </w:t>
      </w:r>
      <w:proofErr w:type="spellStart"/>
      <w:r w:rsidR="00DB2B47">
        <w:rPr>
          <w:rFonts w:cs="Arial"/>
          <w:color w:val="222222"/>
        </w:rPr>
        <w:t>node_id</w:t>
      </w:r>
      <w:proofErr w:type="spellEnd"/>
      <w:r w:rsidR="00DB2B47">
        <w:rPr>
          <w:rFonts w:cs="Arial"/>
          <w:color w:val="222222"/>
        </w:rPr>
        <w:t xml:space="preserve"> in the SQL-XML file.  The </w:t>
      </w:r>
      <w:proofErr w:type="spellStart"/>
      <w:r w:rsidR="00DB2B47">
        <w:rPr>
          <w:rFonts w:cs="Arial"/>
          <w:color w:val="222222"/>
        </w:rPr>
        <w:t>node_ID</w:t>
      </w:r>
      <w:proofErr w:type="spellEnd"/>
      <w:r w:rsidR="00DB2B47">
        <w:rPr>
          <w:rFonts w:cs="Arial"/>
          <w:color w:val="222222"/>
        </w:rPr>
        <w:t xml:space="preserve"> can be determ</w:t>
      </w:r>
      <w:r w:rsidR="000B7747">
        <w:rPr>
          <w:rFonts w:cs="Arial"/>
          <w:color w:val="222222"/>
        </w:rPr>
        <w:t xml:space="preserve">ined by looking up the </w:t>
      </w:r>
      <w:r w:rsidR="00DB2B47">
        <w:rPr>
          <w:rFonts w:cs="Arial"/>
          <w:color w:val="222222"/>
        </w:rPr>
        <w:t>category</w:t>
      </w:r>
      <w:r w:rsidR="000B7747">
        <w:rPr>
          <w:rFonts w:cs="Arial"/>
          <w:color w:val="222222"/>
        </w:rPr>
        <w:t xml:space="preserve"> specified by the unit</w:t>
      </w:r>
      <w:r w:rsidR="00DB2B47">
        <w:rPr>
          <w:rFonts w:cs="Arial"/>
          <w:color w:val="222222"/>
        </w:rPr>
        <w:t xml:space="preserve"> in the NODES_FOR_UOIS table.</w:t>
      </w:r>
    </w:p>
    <w:p w:rsidR="00A84E2D" w:rsidRPr="00BE75C9" w:rsidRDefault="004B3A2C" w:rsidP="002E2A4B">
      <w:pPr>
        <w:shd w:val="clear" w:color="auto" w:fill="FFFFFF"/>
        <w:rPr>
          <w:rFonts w:cs="Arial"/>
          <w:color w:val="222222"/>
        </w:rPr>
      </w:pPr>
      <w:r>
        <w:rPr>
          <w:rFonts w:cs="Arial"/>
          <w:color w:val="222222"/>
        </w:rPr>
        <w:t>In</w:t>
      </w:r>
      <w:r w:rsidR="00E960F6" w:rsidRPr="00BE75C9">
        <w:rPr>
          <w:rFonts w:cs="Arial"/>
          <w:color w:val="222222"/>
        </w:rPr>
        <w:t xml:space="preserve"> this operation, </w:t>
      </w:r>
      <w:r w:rsidR="001B7BE3" w:rsidRPr="00BE75C9">
        <w:rPr>
          <w:rFonts w:cs="Arial"/>
          <w:color w:val="222222"/>
        </w:rPr>
        <w:t xml:space="preserve">a media record </w:t>
      </w:r>
      <w:r w:rsidR="00AE4F02">
        <w:rPr>
          <w:rFonts w:cs="Arial"/>
          <w:color w:val="222222"/>
        </w:rPr>
        <w:t>will be</w:t>
      </w:r>
      <w:r w:rsidR="00AE4F02" w:rsidRPr="00BE75C9">
        <w:rPr>
          <w:rFonts w:cs="Arial"/>
          <w:color w:val="222222"/>
        </w:rPr>
        <w:t xml:space="preserve"> </w:t>
      </w:r>
      <w:r w:rsidR="001B7BE3" w:rsidRPr="00BE75C9">
        <w:rPr>
          <w:rFonts w:cs="Arial"/>
          <w:color w:val="222222"/>
        </w:rPr>
        <w:t>created in the CIS</w:t>
      </w:r>
      <w:r w:rsidR="00A84E2D" w:rsidRPr="00BE75C9">
        <w:rPr>
          <w:rFonts w:cs="Arial"/>
          <w:color w:val="222222"/>
        </w:rPr>
        <w:t xml:space="preserve">.  This is done </w:t>
      </w:r>
      <w:r w:rsidR="00E960F6" w:rsidRPr="00BE75C9">
        <w:rPr>
          <w:rFonts w:cs="Arial"/>
          <w:color w:val="222222"/>
        </w:rPr>
        <w:t>by</w:t>
      </w:r>
      <w:r w:rsidR="00AE4F02">
        <w:rPr>
          <w:rFonts w:cs="Arial"/>
          <w:color w:val="222222"/>
        </w:rPr>
        <w:t>:</w:t>
      </w:r>
    </w:p>
    <w:p w:rsidR="00A84E2D" w:rsidRPr="00BE75C9" w:rsidRDefault="00A84E2D" w:rsidP="00A84E2D">
      <w:pPr>
        <w:pStyle w:val="ListParagraph"/>
        <w:numPr>
          <w:ilvl w:val="0"/>
          <w:numId w:val="14"/>
        </w:numPr>
        <w:shd w:val="clear" w:color="auto" w:fill="FFFFFF"/>
        <w:rPr>
          <w:rFonts w:cs="Arial"/>
          <w:color w:val="222222"/>
        </w:rPr>
      </w:pPr>
      <w:r w:rsidRPr="00BE75C9">
        <w:rPr>
          <w:rFonts w:cs="Arial"/>
          <w:color w:val="222222"/>
        </w:rPr>
        <w:t>D</w:t>
      </w:r>
      <w:r w:rsidR="00E960F6" w:rsidRPr="00BE75C9">
        <w:rPr>
          <w:rFonts w:cs="Arial"/>
          <w:color w:val="222222"/>
        </w:rPr>
        <w:t xml:space="preserve">irectly inserting </w:t>
      </w:r>
      <w:r w:rsidRPr="00BE75C9">
        <w:rPr>
          <w:rFonts w:cs="Arial"/>
          <w:color w:val="222222"/>
        </w:rPr>
        <w:t>rows to several tables in</w:t>
      </w:r>
      <w:r w:rsidR="00C76C63" w:rsidRPr="00BE75C9">
        <w:rPr>
          <w:rFonts w:cs="Arial"/>
          <w:color w:val="222222"/>
        </w:rPr>
        <w:t>to</w:t>
      </w:r>
      <w:r w:rsidRPr="00BE75C9">
        <w:rPr>
          <w:rFonts w:cs="Arial"/>
          <w:color w:val="222222"/>
        </w:rPr>
        <w:t xml:space="preserve"> </w:t>
      </w:r>
      <w:r w:rsidR="00C651B6" w:rsidRPr="00BE75C9">
        <w:rPr>
          <w:rFonts w:cs="Arial"/>
          <w:color w:val="222222"/>
        </w:rPr>
        <w:t xml:space="preserve">the </w:t>
      </w:r>
      <w:r w:rsidR="001B7BE3" w:rsidRPr="00BE75C9">
        <w:rPr>
          <w:rFonts w:cs="Arial"/>
          <w:color w:val="222222"/>
        </w:rPr>
        <w:t>CIS</w:t>
      </w:r>
      <w:r w:rsidRPr="00BE75C9">
        <w:rPr>
          <w:rFonts w:cs="Arial"/>
          <w:color w:val="222222"/>
        </w:rPr>
        <w:t xml:space="preserve"> </w:t>
      </w:r>
      <w:proofErr w:type="spellStart"/>
      <w:r w:rsidR="00C76C63" w:rsidRPr="00BE75C9">
        <w:rPr>
          <w:rFonts w:cs="Arial"/>
          <w:color w:val="222222"/>
        </w:rPr>
        <w:t>database</w:t>
      </w:r>
      <w:r w:rsidR="00AE4F02">
        <w:rPr>
          <w:rFonts w:cs="Arial"/>
          <w:color w:val="222222"/>
        </w:rPr>
        <w:t>to</w:t>
      </w:r>
      <w:proofErr w:type="spellEnd"/>
      <w:r w:rsidR="00AE4F02">
        <w:rPr>
          <w:rFonts w:cs="Arial"/>
          <w:color w:val="222222"/>
        </w:rPr>
        <w:t xml:space="preserve"> </w:t>
      </w:r>
      <w:r w:rsidR="001B7BE3" w:rsidRPr="00BE75C9">
        <w:rPr>
          <w:rFonts w:cs="Arial"/>
          <w:color w:val="222222"/>
        </w:rPr>
        <w:t>add the media record into the CIS</w:t>
      </w:r>
      <w:r w:rsidRPr="00BE75C9">
        <w:rPr>
          <w:rFonts w:cs="Arial"/>
          <w:color w:val="222222"/>
        </w:rPr>
        <w:t>, then</w:t>
      </w:r>
    </w:p>
    <w:p w:rsidR="00D918B8" w:rsidRPr="00BE75C9" w:rsidRDefault="00C651B6" w:rsidP="00A84E2D">
      <w:pPr>
        <w:pStyle w:val="ListParagraph"/>
        <w:numPr>
          <w:ilvl w:val="0"/>
          <w:numId w:val="14"/>
        </w:numPr>
        <w:shd w:val="clear" w:color="auto" w:fill="FFFFFF"/>
        <w:rPr>
          <w:rFonts w:cs="Arial"/>
          <w:color w:val="222222"/>
        </w:rPr>
      </w:pPr>
      <w:r w:rsidRPr="00BE75C9">
        <w:rPr>
          <w:rFonts w:cs="Arial"/>
          <w:color w:val="222222"/>
        </w:rPr>
        <w:t>A stream is initiated in</w:t>
      </w:r>
      <w:r w:rsidR="00A84E2D" w:rsidRPr="00BE75C9">
        <w:rPr>
          <w:rFonts w:cs="Arial"/>
          <w:color w:val="222222"/>
        </w:rPr>
        <w:t xml:space="preserve"> the CDIS java code</w:t>
      </w:r>
      <w:r w:rsidRPr="00BE75C9">
        <w:rPr>
          <w:rFonts w:cs="Arial"/>
          <w:color w:val="222222"/>
        </w:rPr>
        <w:t xml:space="preserve"> to co</w:t>
      </w:r>
      <w:r w:rsidR="00E524C8">
        <w:rPr>
          <w:rFonts w:cs="Arial"/>
          <w:color w:val="222222"/>
        </w:rPr>
        <w:t xml:space="preserve">py the thumbnail image from </w:t>
      </w:r>
      <w:r w:rsidRPr="00BE75C9">
        <w:rPr>
          <w:rFonts w:cs="Arial"/>
          <w:color w:val="222222"/>
        </w:rPr>
        <w:t>DAMS to the</w:t>
      </w:r>
      <w:r w:rsidR="00A84E2D" w:rsidRPr="00BE75C9">
        <w:rPr>
          <w:rFonts w:cs="Arial"/>
          <w:color w:val="222222"/>
        </w:rPr>
        <w:t xml:space="preserve"> Thumbna</w:t>
      </w:r>
      <w:r w:rsidR="001B7BE3" w:rsidRPr="00BE75C9">
        <w:rPr>
          <w:rFonts w:cs="Arial"/>
          <w:color w:val="222222"/>
        </w:rPr>
        <w:t xml:space="preserve">il BLOB in the newly </w:t>
      </w:r>
      <w:r w:rsidRPr="00BE75C9">
        <w:rPr>
          <w:rFonts w:cs="Arial"/>
          <w:color w:val="222222"/>
        </w:rPr>
        <w:t>created CIS media record</w:t>
      </w:r>
      <w:r w:rsidR="00A84E2D" w:rsidRPr="00BE75C9">
        <w:rPr>
          <w:rFonts w:cs="Arial"/>
          <w:color w:val="222222"/>
        </w:rPr>
        <w:t>.</w:t>
      </w:r>
      <w:r w:rsidRPr="00BE75C9">
        <w:rPr>
          <w:rFonts w:cs="Arial"/>
          <w:color w:val="222222"/>
        </w:rPr>
        <w:t xml:space="preserve">  The transfer is performed byte by byte (with no alterations whatsoever).</w:t>
      </w:r>
    </w:p>
    <w:p w:rsidR="005D455F" w:rsidRPr="00BE75C9" w:rsidRDefault="00D5166C" w:rsidP="005D455F">
      <w:pPr>
        <w:pStyle w:val="ListParagraph"/>
        <w:numPr>
          <w:ilvl w:val="0"/>
          <w:numId w:val="14"/>
        </w:numPr>
        <w:shd w:val="clear" w:color="auto" w:fill="FFFFFF"/>
        <w:rPr>
          <w:rFonts w:cs="Arial"/>
          <w:color w:val="222222"/>
        </w:rPr>
      </w:pPr>
      <w:r w:rsidRPr="00BE75C9">
        <w:rPr>
          <w:rFonts w:cs="Arial"/>
          <w:color w:val="222222"/>
        </w:rPr>
        <w:t>The CDIS</w:t>
      </w:r>
      <w:r w:rsidR="00C76C63" w:rsidRPr="00BE75C9">
        <w:rPr>
          <w:rFonts w:cs="Arial"/>
          <w:color w:val="222222"/>
        </w:rPr>
        <w:t xml:space="preserve"> table is populated with the UOI</w:t>
      </w:r>
      <w:r w:rsidR="00AB710B" w:rsidRPr="00BE75C9">
        <w:rPr>
          <w:rFonts w:cs="Arial"/>
          <w:color w:val="222222"/>
        </w:rPr>
        <w:t>_</w:t>
      </w:r>
      <w:r w:rsidR="00C76C63" w:rsidRPr="00BE75C9">
        <w:rPr>
          <w:rFonts w:cs="Arial"/>
          <w:color w:val="222222"/>
        </w:rPr>
        <w:t>ID</w:t>
      </w:r>
      <w:r w:rsidRPr="00BE75C9">
        <w:rPr>
          <w:rFonts w:cs="Arial"/>
          <w:color w:val="222222"/>
        </w:rPr>
        <w:t xml:space="preserve"> (</w:t>
      </w:r>
      <w:r w:rsidR="00C03529" w:rsidRPr="00BE75C9">
        <w:rPr>
          <w:rFonts w:cs="Arial"/>
          <w:color w:val="222222"/>
        </w:rPr>
        <w:t>DAMS unique identifier</w:t>
      </w:r>
      <w:r w:rsidR="00AB710B" w:rsidRPr="00BE75C9">
        <w:rPr>
          <w:rFonts w:cs="Arial"/>
          <w:color w:val="222222"/>
        </w:rPr>
        <w:t>), the rendition id</w:t>
      </w:r>
      <w:r w:rsidR="0070030F" w:rsidRPr="00BE75C9">
        <w:rPr>
          <w:rFonts w:cs="Arial"/>
          <w:color w:val="222222"/>
        </w:rPr>
        <w:t xml:space="preserve"> of th</w:t>
      </w:r>
      <w:r w:rsidR="00C651B6" w:rsidRPr="00BE75C9">
        <w:rPr>
          <w:rFonts w:cs="Arial"/>
          <w:color w:val="222222"/>
        </w:rPr>
        <w:t>e newly created rendition in the CIS</w:t>
      </w:r>
      <w:r w:rsidR="00AB710B" w:rsidRPr="00BE75C9">
        <w:rPr>
          <w:rFonts w:cs="Arial"/>
          <w:color w:val="222222"/>
        </w:rPr>
        <w:t>,</w:t>
      </w:r>
      <w:r w:rsidRPr="00BE75C9">
        <w:rPr>
          <w:rFonts w:cs="Arial"/>
          <w:color w:val="222222"/>
        </w:rPr>
        <w:t xml:space="preserve"> the rendition number</w:t>
      </w:r>
      <w:r w:rsidR="00C651B6" w:rsidRPr="00BE75C9">
        <w:rPr>
          <w:rFonts w:cs="Arial"/>
          <w:color w:val="222222"/>
        </w:rPr>
        <w:t xml:space="preserve"> from CIS</w:t>
      </w:r>
      <w:r w:rsidR="00AB710B" w:rsidRPr="00BE75C9">
        <w:rPr>
          <w:rFonts w:cs="Arial"/>
          <w:color w:val="222222"/>
        </w:rPr>
        <w:t xml:space="preserve">, and the </w:t>
      </w:r>
      <w:proofErr w:type="spellStart"/>
      <w:r w:rsidR="00AB710B" w:rsidRPr="00BE75C9">
        <w:rPr>
          <w:rFonts w:cs="Arial"/>
          <w:color w:val="222222"/>
        </w:rPr>
        <w:t>objectID</w:t>
      </w:r>
      <w:proofErr w:type="spellEnd"/>
      <w:r w:rsidR="00C651B6" w:rsidRPr="00BE75C9">
        <w:rPr>
          <w:rFonts w:cs="Arial"/>
          <w:color w:val="222222"/>
        </w:rPr>
        <w:t xml:space="preserve"> from the CIS.</w:t>
      </w:r>
    </w:p>
    <w:p w:rsidR="00E82E7D" w:rsidRPr="00BE75C9" w:rsidRDefault="00E82E7D" w:rsidP="005D455F">
      <w:pPr>
        <w:pStyle w:val="ListParagraph"/>
        <w:numPr>
          <w:ilvl w:val="0"/>
          <w:numId w:val="14"/>
        </w:numPr>
        <w:shd w:val="clear" w:color="auto" w:fill="FFFFFF"/>
        <w:rPr>
          <w:rFonts w:cs="Arial"/>
          <w:color w:val="222222"/>
        </w:rPr>
      </w:pPr>
      <w:r w:rsidRPr="00BE75C9">
        <w:rPr>
          <w:rFonts w:cs="Arial"/>
          <w:color w:val="222222"/>
        </w:rPr>
        <w:t xml:space="preserve">The Source system Identifier in DAMS is updated with the </w:t>
      </w:r>
      <w:proofErr w:type="spellStart"/>
      <w:r w:rsidRPr="00BE75C9">
        <w:rPr>
          <w:rFonts w:cs="Arial"/>
          <w:color w:val="222222"/>
        </w:rPr>
        <w:t>RenditionNumber</w:t>
      </w:r>
      <w:proofErr w:type="spellEnd"/>
      <w:r w:rsidRPr="00BE75C9">
        <w:rPr>
          <w:rFonts w:cs="Arial"/>
          <w:color w:val="222222"/>
        </w:rPr>
        <w:t xml:space="preserve"> from </w:t>
      </w:r>
      <w:r w:rsidR="00C651B6" w:rsidRPr="00BE75C9">
        <w:rPr>
          <w:rFonts w:cs="Arial"/>
          <w:color w:val="222222"/>
        </w:rPr>
        <w:t>the CIS showing that the</w:t>
      </w:r>
      <w:r w:rsidRPr="00BE75C9">
        <w:rPr>
          <w:rFonts w:cs="Arial"/>
          <w:color w:val="222222"/>
        </w:rPr>
        <w:t xml:space="preserve"> rendition has been successfully linked with the image in DAMS.</w:t>
      </w:r>
    </w:p>
    <w:p w:rsidR="004A7E05" w:rsidRPr="00BE75C9" w:rsidRDefault="004A7E05" w:rsidP="004A7E05">
      <w:pPr>
        <w:pStyle w:val="ListParagraph"/>
        <w:shd w:val="clear" w:color="auto" w:fill="FFFFFF"/>
        <w:ind w:left="432"/>
        <w:rPr>
          <w:rFonts w:cs="Arial"/>
          <w:color w:val="222222"/>
        </w:rPr>
      </w:pPr>
    </w:p>
    <w:p w:rsidR="004A7E05" w:rsidRPr="00BE75C9" w:rsidRDefault="004A7E05" w:rsidP="004A7E05">
      <w:pPr>
        <w:pStyle w:val="Heading3"/>
        <w:numPr>
          <w:ilvl w:val="0"/>
          <w:numId w:val="0"/>
        </w:numPr>
        <w:ind w:left="720" w:hanging="720"/>
        <w:rPr>
          <w:rFonts w:asciiTheme="minorHAnsi" w:hAnsiTheme="minorHAnsi"/>
        </w:rPr>
      </w:pPr>
      <w:r w:rsidRPr="00BE75C9">
        <w:rPr>
          <w:rFonts w:asciiTheme="minorHAnsi" w:hAnsiTheme="minorHAnsi"/>
        </w:rPr>
        <w:lastRenderedPageBreak/>
        <w:t xml:space="preserve">2.1.1 </w:t>
      </w:r>
      <w:proofErr w:type="spellStart"/>
      <w:r w:rsidR="00C94BB3" w:rsidRPr="00BE75C9">
        <w:rPr>
          <w:rFonts w:asciiTheme="minorHAnsi" w:hAnsiTheme="minorHAnsi"/>
        </w:rPr>
        <w:t>IngestToCIS</w:t>
      </w:r>
      <w:proofErr w:type="spellEnd"/>
      <w:r w:rsidRPr="00BE75C9">
        <w:rPr>
          <w:rFonts w:asciiTheme="minorHAnsi" w:hAnsiTheme="minorHAnsi"/>
        </w:rPr>
        <w:t xml:space="preserve"> SQL-XML configuration Options</w:t>
      </w:r>
    </w:p>
    <w:p w:rsidR="00A84E2D" w:rsidRPr="00BE75C9" w:rsidRDefault="00BB0C6E" w:rsidP="00A84E2D">
      <w:pPr>
        <w:shd w:val="clear" w:color="auto" w:fill="FFFFFF"/>
        <w:rPr>
          <w:rFonts w:cs="Arial"/>
          <w:color w:val="222222"/>
        </w:rPr>
      </w:pPr>
      <w:r>
        <w:rPr>
          <w:rFonts w:cs="Arial"/>
          <w:color w:val="222222"/>
        </w:rPr>
        <w:t>CDIS offers</w:t>
      </w:r>
      <w:r w:rsidR="00D918B8" w:rsidRPr="00BE75C9">
        <w:rPr>
          <w:rFonts w:cs="Arial"/>
          <w:color w:val="222222"/>
        </w:rPr>
        <w:t xml:space="preserve"> control over which </w:t>
      </w:r>
      <w:r w:rsidR="0070030F" w:rsidRPr="00BE75C9">
        <w:rPr>
          <w:rFonts w:cs="Arial"/>
          <w:color w:val="222222"/>
        </w:rPr>
        <w:t>images</w:t>
      </w:r>
      <w:r w:rsidR="00D918B8" w:rsidRPr="00BE75C9">
        <w:rPr>
          <w:rFonts w:cs="Arial"/>
          <w:color w:val="222222"/>
        </w:rPr>
        <w:t xml:space="preserve"> are to come from DAMS</w:t>
      </w:r>
      <w:r w:rsidR="00A84E2D" w:rsidRPr="00BE75C9">
        <w:rPr>
          <w:rFonts w:cs="Arial"/>
          <w:color w:val="222222"/>
        </w:rPr>
        <w:t xml:space="preserve"> </w:t>
      </w:r>
      <w:r w:rsidR="00AE4F02">
        <w:rPr>
          <w:rFonts w:cs="Arial"/>
          <w:color w:val="222222"/>
        </w:rPr>
        <w:t>to be</w:t>
      </w:r>
      <w:r w:rsidR="00A51C0C" w:rsidRPr="00BE75C9">
        <w:rPr>
          <w:rFonts w:cs="Arial"/>
          <w:color w:val="222222"/>
        </w:rPr>
        <w:t xml:space="preserve"> integrated with the</w:t>
      </w:r>
      <w:r w:rsidR="00732715">
        <w:rPr>
          <w:rFonts w:cs="Arial"/>
          <w:color w:val="222222"/>
        </w:rPr>
        <w:t xml:space="preserve"> CIS</w:t>
      </w:r>
      <w:r w:rsidR="00D918B8" w:rsidRPr="00BE75C9">
        <w:rPr>
          <w:rFonts w:cs="Arial"/>
          <w:color w:val="222222"/>
        </w:rPr>
        <w:t xml:space="preserve">.  The </w:t>
      </w:r>
      <w:r w:rsidR="00A51C0C" w:rsidRPr="00BE75C9">
        <w:rPr>
          <w:rFonts w:cs="Arial"/>
          <w:color w:val="222222"/>
        </w:rPr>
        <w:t xml:space="preserve">selection </w:t>
      </w:r>
      <w:r w:rsidR="00732715">
        <w:rPr>
          <w:rFonts w:cs="Arial"/>
          <w:color w:val="222222"/>
        </w:rPr>
        <w:t xml:space="preserve">criteria is </w:t>
      </w:r>
      <w:r w:rsidR="00D918B8" w:rsidRPr="00BE75C9">
        <w:rPr>
          <w:rFonts w:cs="Arial"/>
          <w:color w:val="222222"/>
        </w:rPr>
        <w:t>c</w:t>
      </w:r>
      <w:r w:rsidR="00A84E2D" w:rsidRPr="00BE75C9">
        <w:rPr>
          <w:rFonts w:cs="Arial"/>
          <w:color w:val="222222"/>
        </w:rPr>
        <w:t>onfigurabl</w:t>
      </w:r>
      <w:r w:rsidR="00A51C0C" w:rsidRPr="00BE75C9">
        <w:rPr>
          <w:rFonts w:cs="Arial"/>
          <w:color w:val="222222"/>
        </w:rPr>
        <w:t>e in the SQL.xml file</w:t>
      </w:r>
      <w:r w:rsidR="00EC0C85" w:rsidRPr="00BE75C9">
        <w:rPr>
          <w:rFonts w:cs="Arial"/>
          <w:color w:val="222222"/>
        </w:rPr>
        <w:t>.</w:t>
      </w:r>
    </w:p>
    <w:p w:rsidR="002014CD" w:rsidRPr="00BE75C9" w:rsidRDefault="00EC0C85" w:rsidP="00A84E2D">
      <w:pPr>
        <w:shd w:val="clear" w:color="auto" w:fill="FFFFFF"/>
        <w:rPr>
          <w:rFonts w:cs="Arial"/>
          <w:color w:val="222222"/>
        </w:rPr>
      </w:pPr>
      <w:r w:rsidRPr="00BE75C9">
        <w:rPr>
          <w:rFonts w:cs="Arial"/>
          <w:color w:val="222222"/>
        </w:rPr>
        <w:t>In each SQL.xml file there should be an &lt;</w:t>
      </w:r>
      <w:proofErr w:type="spellStart"/>
      <w:r w:rsidRPr="00BE75C9">
        <w:rPr>
          <w:rFonts w:cs="Arial"/>
          <w:color w:val="222222"/>
        </w:rPr>
        <w:t>ingestToCIS</w:t>
      </w:r>
      <w:proofErr w:type="spellEnd"/>
      <w:r w:rsidRPr="00BE75C9">
        <w:rPr>
          <w:rFonts w:cs="Arial"/>
          <w:color w:val="222222"/>
        </w:rPr>
        <w:t>&gt; tag</w:t>
      </w:r>
      <w:r w:rsidR="00A75138" w:rsidRPr="00BE75C9">
        <w:rPr>
          <w:rFonts w:cs="Arial"/>
          <w:color w:val="222222"/>
        </w:rPr>
        <w:t xml:space="preserve"> (Refer to Appendix C)</w:t>
      </w:r>
      <w:r w:rsidRPr="00BE75C9">
        <w:rPr>
          <w:rFonts w:cs="Arial"/>
          <w:color w:val="222222"/>
        </w:rPr>
        <w:t xml:space="preserve">.  </w:t>
      </w:r>
      <w:r w:rsidR="002014CD" w:rsidRPr="00BE75C9">
        <w:rPr>
          <w:rFonts w:cs="Arial"/>
          <w:color w:val="222222"/>
        </w:rPr>
        <w:t>Within the</w:t>
      </w:r>
      <w:r w:rsidR="00C94BB3" w:rsidRPr="00BE75C9">
        <w:rPr>
          <w:rFonts w:cs="Arial"/>
          <w:color w:val="222222"/>
        </w:rPr>
        <w:t xml:space="preserve"> &lt;</w:t>
      </w:r>
      <w:proofErr w:type="spellStart"/>
      <w:r w:rsidR="00C94BB3" w:rsidRPr="00BE75C9">
        <w:rPr>
          <w:rFonts w:cs="Arial"/>
          <w:color w:val="222222"/>
        </w:rPr>
        <w:t>ingestToCIS</w:t>
      </w:r>
      <w:proofErr w:type="spellEnd"/>
      <w:r w:rsidR="00A84E2D" w:rsidRPr="00BE75C9">
        <w:rPr>
          <w:rFonts w:cs="Arial"/>
          <w:color w:val="222222"/>
        </w:rPr>
        <w:t>&gt;</w:t>
      </w:r>
      <w:r w:rsidR="00A75138" w:rsidRPr="00BE75C9">
        <w:rPr>
          <w:rFonts w:cs="Arial"/>
          <w:color w:val="222222"/>
        </w:rPr>
        <w:t xml:space="preserve"> area</w:t>
      </w:r>
      <w:r w:rsidR="005D455F" w:rsidRPr="00BE75C9">
        <w:rPr>
          <w:rFonts w:cs="Arial"/>
          <w:color w:val="222222"/>
        </w:rPr>
        <w:t xml:space="preserve"> there are</w:t>
      </w:r>
      <w:r w:rsidR="00A75138" w:rsidRPr="00BE75C9">
        <w:rPr>
          <w:rFonts w:cs="Arial"/>
          <w:color w:val="222222"/>
        </w:rPr>
        <w:t xml:space="preserve"> several query tags.  </w:t>
      </w:r>
      <w:r w:rsidR="0006214A">
        <w:rPr>
          <w:rFonts w:cs="Arial"/>
          <w:color w:val="222222"/>
        </w:rPr>
        <w:t>T</w:t>
      </w:r>
      <w:r w:rsidR="00A84E2D" w:rsidRPr="00BE75C9">
        <w:rPr>
          <w:rFonts w:cs="Arial"/>
          <w:color w:val="222222"/>
        </w:rPr>
        <w:t xml:space="preserve">he </w:t>
      </w:r>
      <w:r w:rsidR="0006214A">
        <w:rPr>
          <w:rFonts w:cs="Arial"/>
          <w:color w:val="222222"/>
        </w:rPr>
        <w:t>criteria</w:t>
      </w:r>
      <w:r w:rsidR="002014CD" w:rsidRPr="00BE75C9">
        <w:rPr>
          <w:rFonts w:cs="Arial"/>
          <w:color w:val="222222"/>
        </w:rPr>
        <w:t xml:space="preserve"> </w:t>
      </w:r>
      <w:r w:rsidR="0006214A">
        <w:rPr>
          <w:rFonts w:cs="Arial"/>
          <w:color w:val="222222"/>
        </w:rPr>
        <w:t>to select DAMS images type can be identified by finding the</w:t>
      </w:r>
      <w:r w:rsidR="00A84E2D" w:rsidRPr="00BE75C9">
        <w:rPr>
          <w:rFonts w:cs="Arial"/>
          <w:color w:val="222222"/>
        </w:rPr>
        <w:t xml:space="preserve"> </w:t>
      </w:r>
      <w:r w:rsidR="0006214A">
        <w:rPr>
          <w:rFonts w:cs="Arial"/>
          <w:color w:val="222222"/>
        </w:rPr>
        <w:t xml:space="preserve">query with </w:t>
      </w:r>
      <w:r w:rsidR="00A84E2D" w:rsidRPr="00BE75C9">
        <w:rPr>
          <w:rFonts w:cs="Arial"/>
          <w:color w:val="222222"/>
        </w:rPr>
        <w:t>“type="</w:t>
      </w:r>
      <w:proofErr w:type="spellStart"/>
      <w:r w:rsidR="00A84E2D" w:rsidRPr="00BE75C9">
        <w:rPr>
          <w:rFonts w:cs="Arial"/>
          <w:color w:val="222222"/>
        </w:rPr>
        <w:t>DAMSSelectList</w:t>
      </w:r>
      <w:proofErr w:type="spellEnd"/>
      <w:r w:rsidR="00A84E2D" w:rsidRPr="00BE75C9">
        <w:rPr>
          <w:rFonts w:cs="Arial"/>
          <w:color w:val="222222"/>
        </w:rPr>
        <w:t>"</w:t>
      </w:r>
      <w:r w:rsidR="0006214A">
        <w:rPr>
          <w:rFonts w:cs="Arial"/>
          <w:color w:val="222222"/>
        </w:rPr>
        <w:t xml:space="preserve"> within the &lt;</w:t>
      </w:r>
      <w:proofErr w:type="spellStart"/>
      <w:r w:rsidR="0006214A">
        <w:rPr>
          <w:rFonts w:cs="Arial"/>
          <w:color w:val="222222"/>
        </w:rPr>
        <w:t>ingestToCIS</w:t>
      </w:r>
      <w:proofErr w:type="spellEnd"/>
      <w:r w:rsidR="0006214A">
        <w:rPr>
          <w:rFonts w:cs="Arial"/>
          <w:color w:val="222222"/>
        </w:rPr>
        <w:t>&gt; area.</w:t>
      </w:r>
      <w:r w:rsidR="00A84E2D" w:rsidRPr="00BE75C9">
        <w:rPr>
          <w:rFonts w:cs="Arial"/>
          <w:color w:val="222222"/>
        </w:rPr>
        <w:t xml:space="preserve"> </w:t>
      </w:r>
      <w:r w:rsidR="0006214A">
        <w:rPr>
          <w:rFonts w:cs="Arial"/>
          <w:color w:val="222222"/>
        </w:rPr>
        <w:t xml:space="preserve"> This query can be based on </w:t>
      </w:r>
      <w:r w:rsidR="00A84E2D" w:rsidRPr="00BE75C9">
        <w:rPr>
          <w:rFonts w:cs="Arial"/>
          <w:color w:val="222222"/>
        </w:rPr>
        <w:t>any criteria that can be selected from the DAMS database</w:t>
      </w:r>
      <w:r w:rsidR="0006214A">
        <w:rPr>
          <w:rFonts w:cs="Arial"/>
          <w:color w:val="222222"/>
        </w:rPr>
        <w:t xml:space="preserve">, but generally is based on the </w:t>
      </w:r>
      <w:proofErr w:type="spellStart"/>
      <w:r w:rsidR="0006214A">
        <w:rPr>
          <w:rFonts w:cs="Arial"/>
          <w:color w:val="222222"/>
        </w:rPr>
        <w:t>node_id</w:t>
      </w:r>
      <w:proofErr w:type="spellEnd"/>
      <w:r w:rsidR="00330317">
        <w:rPr>
          <w:rFonts w:cs="Arial"/>
          <w:color w:val="222222"/>
        </w:rPr>
        <w:t xml:space="preserve">, </w:t>
      </w:r>
      <w:proofErr w:type="spellStart"/>
      <w:r w:rsidR="00330317">
        <w:rPr>
          <w:rFonts w:cs="Arial"/>
          <w:color w:val="222222"/>
        </w:rPr>
        <w:t>public_use</w:t>
      </w:r>
      <w:proofErr w:type="spellEnd"/>
      <w:r w:rsidR="00330317">
        <w:rPr>
          <w:rFonts w:cs="Arial"/>
          <w:color w:val="222222"/>
        </w:rPr>
        <w:t xml:space="preserve"> flag and </w:t>
      </w:r>
      <w:proofErr w:type="spellStart"/>
      <w:r w:rsidR="00330317">
        <w:rPr>
          <w:rFonts w:cs="Arial"/>
          <w:color w:val="222222"/>
        </w:rPr>
        <w:t>source_system_id</w:t>
      </w:r>
      <w:proofErr w:type="spellEnd"/>
      <w:r w:rsidR="00A84E2D" w:rsidRPr="00BE75C9">
        <w:rPr>
          <w:rFonts w:cs="Arial"/>
          <w:color w:val="222222"/>
        </w:rPr>
        <w:t xml:space="preserve">.  The select list can be </w:t>
      </w:r>
      <w:r w:rsidR="002014CD" w:rsidRPr="00BE75C9">
        <w:rPr>
          <w:rFonts w:cs="Arial"/>
          <w:color w:val="222222"/>
        </w:rPr>
        <w:t xml:space="preserve">limited to as many records as </w:t>
      </w:r>
      <w:r w:rsidR="00A75138" w:rsidRPr="00BE75C9">
        <w:rPr>
          <w:rFonts w:cs="Arial"/>
          <w:color w:val="222222"/>
        </w:rPr>
        <w:t>desired</w:t>
      </w:r>
      <w:r w:rsidR="002014CD" w:rsidRPr="00BE75C9">
        <w:rPr>
          <w:rFonts w:cs="Arial"/>
          <w:color w:val="222222"/>
        </w:rPr>
        <w:t xml:space="preserve">.  Upon execution of the </w:t>
      </w:r>
      <w:proofErr w:type="spellStart"/>
      <w:r w:rsidR="002014CD" w:rsidRPr="00BE75C9">
        <w:rPr>
          <w:rFonts w:cs="Arial"/>
          <w:color w:val="222222"/>
        </w:rPr>
        <w:t>IngestToC</w:t>
      </w:r>
      <w:r w:rsidR="00C94BB3" w:rsidRPr="00BE75C9">
        <w:rPr>
          <w:rFonts w:cs="Arial"/>
          <w:color w:val="222222"/>
        </w:rPr>
        <w:t>IS</w:t>
      </w:r>
      <w:proofErr w:type="spellEnd"/>
      <w:r w:rsidR="00C94BB3" w:rsidRPr="00BE75C9">
        <w:rPr>
          <w:rFonts w:cs="Arial"/>
          <w:color w:val="222222"/>
        </w:rPr>
        <w:t xml:space="preserve"> </w:t>
      </w:r>
      <w:r w:rsidR="00A75138" w:rsidRPr="00BE75C9">
        <w:rPr>
          <w:rFonts w:cs="Arial"/>
          <w:color w:val="222222"/>
        </w:rPr>
        <w:t>operation</w:t>
      </w:r>
      <w:r w:rsidR="002014CD" w:rsidRPr="00BE75C9">
        <w:rPr>
          <w:rFonts w:cs="Arial"/>
          <w:color w:val="222222"/>
        </w:rPr>
        <w:t>, CDIS will obtain</w:t>
      </w:r>
      <w:r w:rsidR="00A75138" w:rsidRPr="00BE75C9">
        <w:rPr>
          <w:rFonts w:cs="Arial"/>
          <w:color w:val="222222"/>
        </w:rPr>
        <w:t xml:space="preserve"> that</w:t>
      </w:r>
      <w:r w:rsidR="00A84E2D" w:rsidRPr="00BE75C9">
        <w:rPr>
          <w:rFonts w:cs="Arial"/>
          <w:color w:val="222222"/>
        </w:rPr>
        <w:t xml:space="preserve"> list of UOI_ID</w:t>
      </w:r>
      <w:r w:rsidR="002014CD" w:rsidRPr="00BE75C9">
        <w:rPr>
          <w:rFonts w:cs="Arial"/>
          <w:color w:val="222222"/>
        </w:rPr>
        <w:t>s</w:t>
      </w:r>
      <w:r w:rsidR="00A84E2D" w:rsidRPr="00BE75C9">
        <w:rPr>
          <w:rFonts w:cs="Arial"/>
          <w:color w:val="222222"/>
        </w:rPr>
        <w:t>,</w:t>
      </w:r>
      <w:r w:rsidR="00C03529" w:rsidRPr="00BE75C9">
        <w:rPr>
          <w:rFonts w:cs="Arial"/>
          <w:color w:val="222222"/>
        </w:rPr>
        <w:t xml:space="preserve"> </w:t>
      </w:r>
      <w:r w:rsidR="002014CD" w:rsidRPr="00BE75C9">
        <w:rPr>
          <w:rFonts w:cs="Arial"/>
          <w:color w:val="222222"/>
        </w:rPr>
        <w:t xml:space="preserve">and </w:t>
      </w:r>
      <w:r w:rsidR="00FD33D6" w:rsidRPr="00BE75C9">
        <w:rPr>
          <w:rFonts w:cs="Arial"/>
          <w:color w:val="222222"/>
        </w:rPr>
        <w:t>UANs</w:t>
      </w:r>
      <w:r w:rsidR="00A75138" w:rsidRPr="00BE75C9">
        <w:rPr>
          <w:rFonts w:cs="Arial"/>
          <w:color w:val="222222"/>
        </w:rPr>
        <w:t xml:space="preserve"> from DAMS </w:t>
      </w:r>
      <w:r w:rsidR="0006214A">
        <w:rPr>
          <w:rFonts w:cs="Arial"/>
          <w:color w:val="222222"/>
        </w:rPr>
        <w:t>to</w:t>
      </w:r>
      <w:r w:rsidR="00A75138" w:rsidRPr="00BE75C9">
        <w:rPr>
          <w:rFonts w:cs="Arial"/>
          <w:color w:val="222222"/>
        </w:rPr>
        <w:t xml:space="preserve"> be integrated</w:t>
      </w:r>
      <w:r w:rsidR="00A556F2" w:rsidRPr="00BE75C9">
        <w:rPr>
          <w:rFonts w:cs="Arial"/>
          <w:color w:val="222222"/>
        </w:rPr>
        <w:t xml:space="preserve"> </w:t>
      </w:r>
      <w:r w:rsidR="00A75138" w:rsidRPr="00BE75C9">
        <w:rPr>
          <w:rFonts w:cs="Arial"/>
          <w:color w:val="222222"/>
        </w:rPr>
        <w:t>with the CIS</w:t>
      </w:r>
      <w:r w:rsidR="00A556F2" w:rsidRPr="00BE75C9">
        <w:rPr>
          <w:rFonts w:cs="Arial"/>
          <w:color w:val="222222"/>
        </w:rPr>
        <w:t>.</w:t>
      </w:r>
      <w:r w:rsidR="002014CD" w:rsidRPr="00BE75C9">
        <w:rPr>
          <w:rFonts w:cs="Arial"/>
          <w:color w:val="222222"/>
        </w:rPr>
        <w:t xml:space="preserve">  </w:t>
      </w:r>
    </w:p>
    <w:p w:rsidR="00D918B8" w:rsidRPr="00BE75C9" w:rsidRDefault="00A75138" w:rsidP="00A84E2D">
      <w:pPr>
        <w:shd w:val="clear" w:color="auto" w:fill="FFFFFF"/>
        <w:rPr>
          <w:rFonts w:cs="Arial"/>
          <w:color w:val="222222"/>
        </w:rPr>
      </w:pPr>
      <w:r w:rsidRPr="00BE75C9">
        <w:rPr>
          <w:rFonts w:cs="Arial"/>
          <w:color w:val="222222"/>
        </w:rPr>
        <w:t>Each of the selected</w:t>
      </w:r>
      <w:r w:rsidR="00A556F2" w:rsidRPr="00BE75C9">
        <w:rPr>
          <w:rFonts w:cs="Arial"/>
          <w:color w:val="222222"/>
        </w:rPr>
        <w:t xml:space="preserve"> UOI_IDs and the UANS </w:t>
      </w:r>
      <w:r w:rsidR="002014CD" w:rsidRPr="00BE75C9">
        <w:rPr>
          <w:rFonts w:cs="Arial"/>
          <w:color w:val="222222"/>
        </w:rPr>
        <w:t xml:space="preserve">from the </w:t>
      </w:r>
      <w:proofErr w:type="spellStart"/>
      <w:r w:rsidR="002014CD" w:rsidRPr="00BE75C9">
        <w:rPr>
          <w:rFonts w:cs="Arial"/>
          <w:color w:val="222222"/>
        </w:rPr>
        <w:t>DAMSSelectList</w:t>
      </w:r>
      <w:proofErr w:type="spellEnd"/>
      <w:r w:rsidR="00A556F2" w:rsidRPr="00BE75C9">
        <w:rPr>
          <w:rFonts w:cs="Arial"/>
          <w:color w:val="222222"/>
        </w:rPr>
        <w:t xml:space="preserve"> is</w:t>
      </w:r>
      <w:r w:rsidRPr="00BE75C9">
        <w:rPr>
          <w:rFonts w:cs="Arial"/>
          <w:color w:val="222222"/>
        </w:rPr>
        <w:t xml:space="preserve"> then</w:t>
      </w:r>
      <w:r w:rsidR="00A84E2D" w:rsidRPr="00BE75C9">
        <w:rPr>
          <w:rFonts w:cs="Arial"/>
          <w:color w:val="222222"/>
        </w:rPr>
        <w:t xml:space="preserve"> c</w:t>
      </w:r>
      <w:r w:rsidR="002014CD" w:rsidRPr="00BE75C9">
        <w:rPr>
          <w:rFonts w:cs="Arial"/>
          <w:color w:val="222222"/>
        </w:rPr>
        <w:t>hecked</w:t>
      </w:r>
      <w:r w:rsidR="0080042D" w:rsidRPr="00BE75C9">
        <w:rPr>
          <w:rFonts w:cs="Arial"/>
          <w:color w:val="222222"/>
        </w:rPr>
        <w:t xml:space="preserve"> to see</w:t>
      </w:r>
      <w:r w:rsidR="002014CD" w:rsidRPr="00BE75C9">
        <w:rPr>
          <w:rFonts w:cs="Arial"/>
          <w:color w:val="222222"/>
        </w:rPr>
        <w:t xml:space="preserve"> </w:t>
      </w:r>
      <w:r w:rsidR="00A556F2" w:rsidRPr="00BE75C9">
        <w:rPr>
          <w:rFonts w:cs="Arial"/>
          <w:color w:val="222222"/>
        </w:rPr>
        <w:t xml:space="preserve">if there are </w:t>
      </w:r>
      <w:r w:rsidR="0080042D" w:rsidRPr="00BE75C9">
        <w:rPr>
          <w:rFonts w:cs="Arial"/>
          <w:color w:val="222222"/>
        </w:rPr>
        <w:t xml:space="preserve">already </w:t>
      </w:r>
      <w:r w:rsidR="00A556F2" w:rsidRPr="00BE75C9">
        <w:rPr>
          <w:rFonts w:cs="Arial"/>
          <w:color w:val="222222"/>
        </w:rPr>
        <w:t>existing media renditions</w:t>
      </w:r>
      <w:r w:rsidRPr="00BE75C9">
        <w:rPr>
          <w:rFonts w:cs="Arial"/>
          <w:color w:val="222222"/>
        </w:rPr>
        <w:t xml:space="preserve"> in the CIS</w:t>
      </w:r>
      <w:r w:rsidR="00A556F2" w:rsidRPr="00BE75C9">
        <w:rPr>
          <w:rFonts w:cs="Arial"/>
          <w:color w:val="222222"/>
        </w:rPr>
        <w:t xml:space="preserve"> for the one that is to be created.  </w:t>
      </w:r>
      <w:r w:rsidR="006E3932" w:rsidRPr="00BE75C9">
        <w:rPr>
          <w:rFonts w:cs="Arial"/>
          <w:color w:val="222222"/>
        </w:rPr>
        <w:t>This is where the next</w:t>
      </w:r>
      <w:r w:rsidR="002014CD" w:rsidRPr="00BE75C9">
        <w:rPr>
          <w:rFonts w:cs="Arial"/>
          <w:color w:val="222222"/>
        </w:rPr>
        <w:t xml:space="preserve"> query tag in the </w:t>
      </w:r>
      <w:proofErr w:type="spellStart"/>
      <w:r w:rsidR="002014CD" w:rsidRPr="00BE75C9">
        <w:rPr>
          <w:rFonts w:cs="Arial"/>
          <w:color w:val="222222"/>
        </w:rPr>
        <w:t>ingestToC</w:t>
      </w:r>
      <w:r w:rsidR="00E82E7D" w:rsidRPr="00BE75C9">
        <w:rPr>
          <w:rFonts w:cs="Arial"/>
          <w:color w:val="222222"/>
        </w:rPr>
        <w:t>IS</w:t>
      </w:r>
      <w:proofErr w:type="spellEnd"/>
      <w:r w:rsidR="002014CD" w:rsidRPr="00BE75C9">
        <w:rPr>
          <w:rFonts w:cs="Arial"/>
          <w:color w:val="222222"/>
        </w:rPr>
        <w:t xml:space="preserve"> area of the xml file</w:t>
      </w:r>
      <w:r w:rsidR="006E3932" w:rsidRPr="00BE75C9">
        <w:rPr>
          <w:rFonts w:cs="Arial"/>
          <w:color w:val="222222"/>
        </w:rPr>
        <w:t xml:space="preserve"> is used</w:t>
      </w:r>
      <w:r w:rsidR="00A84E2D" w:rsidRPr="00BE75C9">
        <w:rPr>
          <w:rFonts w:cs="Arial"/>
          <w:color w:val="222222"/>
        </w:rPr>
        <w:t xml:space="preserve"> </w:t>
      </w:r>
      <w:r w:rsidRPr="00BE75C9">
        <w:rPr>
          <w:rFonts w:cs="Arial"/>
          <w:color w:val="222222"/>
        </w:rPr>
        <w:t>(</w:t>
      </w:r>
      <w:r w:rsidR="00A84E2D" w:rsidRPr="00BE75C9">
        <w:rPr>
          <w:rFonts w:cs="Arial"/>
          <w:color w:val="222222"/>
        </w:rPr>
        <w:t xml:space="preserve">the </w:t>
      </w:r>
      <w:proofErr w:type="spellStart"/>
      <w:r w:rsidR="002014CD" w:rsidRPr="00BE75C9">
        <w:rPr>
          <w:rFonts w:cs="Arial"/>
        </w:rPr>
        <w:t>CheckForExistingTMSRendition</w:t>
      </w:r>
      <w:proofErr w:type="spellEnd"/>
      <w:r w:rsidRPr="00BE75C9">
        <w:rPr>
          <w:rFonts w:cs="Arial"/>
        </w:rPr>
        <w:t>)</w:t>
      </w:r>
      <w:r w:rsidR="002014CD" w:rsidRPr="00BE75C9">
        <w:rPr>
          <w:rFonts w:cs="Arial"/>
        </w:rPr>
        <w:t xml:space="preserve"> query type tag. </w:t>
      </w:r>
      <w:r w:rsidRPr="00BE75C9">
        <w:rPr>
          <w:rFonts w:cs="Arial"/>
        </w:rPr>
        <w:t>Typically</w:t>
      </w:r>
      <w:r w:rsidR="00E82E7D" w:rsidRPr="00BE75C9">
        <w:rPr>
          <w:rFonts w:cs="Arial"/>
        </w:rPr>
        <w:t xml:space="preserve">, </w:t>
      </w:r>
      <w:r w:rsidR="00E82E7D" w:rsidRPr="00BE75C9">
        <w:rPr>
          <w:rFonts w:cs="Arial"/>
          <w:color w:val="222222"/>
        </w:rPr>
        <w:t>we do not wish to create renditions for</w:t>
      </w:r>
      <w:r w:rsidR="00964953" w:rsidRPr="00BE75C9">
        <w:rPr>
          <w:rFonts w:cs="Arial"/>
          <w:color w:val="222222"/>
        </w:rPr>
        <w:t xml:space="preserve"> one that</w:t>
      </w:r>
      <w:r w:rsidR="002014CD" w:rsidRPr="00BE75C9">
        <w:rPr>
          <w:rFonts w:cs="Arial"/>
          <w:color w:val="222222"/>
        </w:rPr>
        <w:t xml:space="preserve"> is already there</w:t>
      </w:r>
      <w:r w:rsidR="00E82E7D" w:rsidRPr="00BE75C9">
        <w:rPr>
          <w:rFonts w:cs="Arial"/>
          <w:color w:val="222222"/>
        </w:rPr>
        <w:t>, and this query when properly configured will prevent that</w:t>
      </w:r>
      <w:r w:rsidR="00187436" w:rsidRPr="00BE75C9">
        <w:rPr>
          <w:rFonts w:cs="Arial"/>
          <w:color w:val="222222"/>
        </w:rPr>
        <w:t>.</w:t>
      </w:r>
    </w:p>
    <w:p w:rsidR="004A7E05" w:rsidRPr="00BE75C9" w:rsidRDefault="004A7E05" w:rsidP="004A7E05">
      <w:pPr>
        <w:pStyle w:val="Heading3"/>
        <w:numPr>
          <w:ilvl w:val="0"/>
          <w:numId w:val="0"/>
        </w:numPr>
        <w:ind w:left="720" w:hanging="720"/>
        <w:rPr>
          <w:rFonts w:asciiTheme="minorHAnsi" w:hAnsiTheme="minorHAnsi"/>
        </w:rPr>
      </w:pPr>
    </w:p>
    <w:p w:rsidR="004A7E05" w:rsidRPr="00BE75C9" w:rsidRDefault="00C94BB3" w:rsidP="004A7E05">
      <w:pPr>
        <w:pStyle w:val="Heading3"/>
        <w:numPr>
          <w:ilvl w:val="0"/>
          <w:numId w:val="0"/>
        </w:numPr>
        <w:ind w:left="720" w:hanging="720"/>
        <w:rPr>
          <w:rFonts w:asciiTheme="minorHAnsi" w:hAnsiTheme="minorHAnsi"/>
        </w:rPr>
      </w:pPr>
      <w:r w:rsidRPr="00BE75C9">
        <w:rPr>
          <w:rFonts w:asciiTheme="minorHAnsi" w:hAnsiTheme="minorHAnsi"/>
        </w:rPr>
        <w:t xml:space="preserve">2.1.2 </w:t>
      </w:r>
      <w:proofErr w:type="spellStart"/>
      <w:r w:rsidRPr="00BE75C9">
        <w:rPr>
          <w:rFonts w:asciiTheme="minorHAnsi" w:hAnsiTheme="minorHAnsi"/>
        </w:rPr>
        <w:t>IngestToCIS</w:t>
      </w:r>
      <w:proofErr w:type="spellEnd"/>
      <w:r w:rsidR="004A7E05" w:rsidRPr="00BE75C9">
        <w:rPr>
          <w:rFonts w:asciiTheme="minorHAnsi" w:hAnsiTheme="minorHAnsi"/>
        </w:rPr>
        <w:t xml:space="preserve"> config.ini Options</w:t>
      </w:r>
    </w:p>
    <w:p w:rsidR="00887DD1" w:rsidRPr="00BE75C9" w:rsidRDefault="00BF4DEA" w:rsidP="004A7E05">
      <w:pPr>
        <w:shd w:val="clear" w:color="auto" w:fill="FFFFFF"/>
        <w:rPr>
          <w:rFonts w:cs="Arial"/>
          <w:color w:val="222222"/>
        </w:rPr>
      </w:pPr>
      <w:r w:rsidRPr="00BE75C9">
        <w:rPr>
          <w:rFonts w:cs="Arial"/>
          <w:color w:val="222222"/>
        </w:rPr>
        <w:t>There are several settings to be found in the config.ini file which</w:t>
      </w:r>
      <w:r w:rsidR="00C94BB3" w:rsidRPr="00BE75C9">
        <w:rPr>
          <w:rFonts w:cs="Arial"/>
          <w:color w:val="222222"/>
        </w:rPr>
        <w:t xml:space="preserve"> impact the </w:t>
      </w:r>
      <w:proofErr w:type="spellStart"/>
      <w:r w:rsidR="00C94BB3" w:rsidRPr="00BE75C9">
        <w:rPr>
          <w:rFonts w:cs="Arial"/>
          <w:color w:val="222222"/>
        </w:rPr>
        <w:t>ingestToCIS</w:t>
      </w:r>
      <w:proofErr w:type="spellEnd"/>
      <w:r w:rsidR="00C94BB3" w:rsidRPr="00BE75C9">
        <w:rPr>
          <w:rFonts w:cs="Arial"/>
          <w:color w:val="222222"/>
        </w:rPr>
        <w:t xml:space="preserve"> </w:t>
      </w:r>
      <w:r w:rsidRPr="00BE75C9">
        <w:rPr>
          <w:rFonts w:cs="Arial"/>
          <w:color w:val="222222"/>
        </w:rPr>
        <w:t>log</w:t>
      </w:r>
      <w:r w:rsidR="00D969D4">
        <w:rPr>
          <w:rFonts w:cs="Arial"/>
          <w:color w:val="222222"/>
        </w:rPr>
        <w:t>ic.  They are listed as follows:</w:t>
      </w:r>
    </w:p>
    <w:p w:rsidR="00757BE0" w:rsidRPr="00BE75C9" w:rsidRDefault="00757BE0" w:rsidP="004A7E05">
      <w:pPr>
        <w:shd w:val="clear" w:color="auto" w:fill="FFFFFF"/>
        <w:rPr>
          <w:rFonts w:cs="Arial"/>
          <w:color w:val="222222"/>
        </w:rPr>
      </w:pPr>
      <w:r w:rsidRPr="00BE75C9">
        <w:rPr>
          <w:rFonts w:cs="Arial"/>
          <w:color w:val="222222"/>
        </w:rPr>
        <w:t>A s</w:t>
      </w:r>
      <w:r w:rsidR="0060604A" w:rsidRPr="00BE75C9">
        <w:rPr>
          <w:rFonts w:cs="Arial"/>
          <w:color w:val="222222"/>
        </w:rPr>
        <w:t xml:space="preserve">et of </w:t>
      </w:r>
      <w:r w:rsidR="00887DD1" w:rsidRPr="00BE75C9">
        <w:rPr>
          <w:rFonts w:cs="Arial"/>
          <w:color w:val="222222"/>
        </w:rPr>
        <w:t>four</w:t>
      </w:r>
      <w:r w:rsidR="0060604A" w:rsidRPr="00BE75C9">
        <w:rPr>
          <w:rFonts w:cs="Arial"/>
          <w:color w:val="222222"/>
        </w:rPr>
        <w:t xml:space="preserve"> options allows CDIS the ability to find </w:t>
      </w:r>
      <w:r w:rsidRPr="00BE75C9">
        <w:rPr>
          <w:rFonts w:cs="Arial"/>
          <w:color w:val="222222"/>
        </w:rPr>
        <w:t xml:space="preserve">the appropriate object </w:t>
      </w:r>
      <w:r w:rsidR="0060604A" w:rsidRPr="00BE75C9">
        <w:rPr>
          <w:rFonts w:cs="Arial"/>
          <w:color w:val="222222"/>
        </w:rPr>
        <w:t xml:space="preserve">to attach </w:t>
      </w:r>
      <w:r w:rsidR="00185E76">
        <w:rPr>
          <w:rFonts w:cs="Arial"/>
          <w:color w:val="222222"/>
        </w:rPr>
        <w:t xml:space="preserve">to </w:t>
      </w:r>
      <w:r w:rsidR="0060604A" w:rsidRPr="00BE75C9">
        <w:rPr>
          <w:rFonts w:cs="Arial"/>
          <w:color w:val="222222"/>
        </w:rPr>
        <w:t xml:space="preserve">the new media </w:t>
      </w:r>
      <w:r w:rsidRPr="00BE75C9">
        <w:rPr>
          <w:rFonts w:cs="Arial"/>
          <w:color w:val="222222"/>
        </w:rPr>
        <w:t xml:space="preserve">in </w:t>
      </w:r>
      <w:r w:rsidR="0060604A" w:rsidRPr="00BE75C9">
        <w:rPr>
          <w:rFonts w:cs="Arial"/>
          <w:color w:val="222222"/>
        </w:rPr>
        <w:t>the CIS in various ways</w:t>
      </w:r>
      <w:r w:rsidR="00665979" w:rsidRPr="00BE75C9">
        <w:rPr>
          <w:rFonts w:cs="Arial"/>
          <w:color w:val="222222"/>
        </w:rPr>
        <w:t>.  These</w:t>
      </w:r>
      <w:r w:rsidRPr="00BE75C9">
        <w:rPr>
          <w:rFonts w:cs="Arial"/>
          <w:color w:val="222222"/>
        </w:rPr>
        <w:t xml:space="preserve"> are </w:t>
      </w:r>
      <w:proofErr w:type="spellStart"/>
      <w:r w:rsidRPr="00BE75C9">
        <w:rPr>
          <w:rFonts w:cs="Arial"/>
          <w:i/>
          <w:color w:val="222222"/>
        </w:rPr>
        <w:t>mapFileNameToBarcode</w:t>
      </w:r>
      <w:proofErr w:type="spellEnd"/>
      <w:r w:rsidRPr="00BE75C9">
        <w:rPr>
          <w:rFonts w:cs="Arial"/>
          <w:color w:val="222222"/>
        </w:rPr>
        <w:t xml:space="preserve">, </w:t>
      </w:r>
      <w:proofErr w:type="spellStart"/>
      <w:r w:rsidRPr="00BE75C9">
        <w:rPr>
          <w:rFonts w:cs="Arial"/>
          <w:i/>
          <w:color w:val="222222"/>
        </w:rPr>
        <w:t>mapFileNameToObjectNumber</w:t>
      </w:r>
      <w:proofErr w:type="spellEnd"/>
      <w:r w:rsidRPr="00BE75C9">
        <w:rPr>
          <w:rFonts w:cs="Arial"/>
          <w:color w:val="222222"/>
        </w:rPr>
        <w:t>,</w:t>
      </w:r>
      <w:r w:rsidR="00330317">
        <w:rPr>
          <w:rFonts w:cs="Arial"/>
          <w:color w:val="222222"/>
        </w:rPr>
        <w:t xml:space="preserve"> </w:t>
      </w:r>
      <w:proofErr w:type="spellStart"/>
      <w:r w:rsidRPr="00BE75C9">
        <w:rPr>
          <w:rFonts w:cs="Arial"/>
          <w:i/>
          <w:color w:val="222222"/>
        </w:rPr>
        <w:t>mapFileNameToObjectID</w:t>
      </w:r>
      <w:proofErr w:type="spellEnd"/>
      <w:r w:rsidR="00330317">
        <w:rPr>
          <w:rFonts w:cs="Arial"/>
          <w:color w:val="222222"/>
        </w:rPr>
        <w:t xml:space="preserve"> and </w:t>
      </w:r>
      <w:proofErr w:type="spellStart"/>
      <w:r w:rsidR="00330317" w:rsidRPr="00BE75C9">
        <w:rPr>
          <w:rFonts w:cs="Arial"/>
          <w:i/>
        </w:rPr>
        <w:t>locateByLetterRange</w:t>
      </w:r>
      <w:proofErr w:type="spellEnd"/>
      <w:r w:rsidR="00330317">
        <w:rPr>
          <w:rFonts w:cs="Arial"/>
          <w:i/>
        </w:rPr>
        <w:t>.</w:t>
      </w:r>
      <w:r w:rsidRPr="00BE75C9">
        <w:rPr>
          <w:rFonts w:cs="Arial"/>
          <w:color w:val="222222"/>
        </w:rPr>
        <w:t xml:space="preserve"> </w:t>
      </w:r>
      <w:r w:rsidR="00E32ACA">
        <w:rPr>
          <w:rFonts w:cs="Arial"/>
          <w:color w:val="222222"/>
        </w:rPr>
        <w:t xml:space="preserve"> </w:t>
      </w:r>
      <w:r w:rsidR="0060604A" w:rsidRPr="00BE75C9">
        <w:rPr>
          <w:rFonts w:cs="Arial"/>
          <w:color w:val="222222"/>
        </w:rPr>
        <w:t xml:space="preserve">Each </w:t>
      </w:r>
      <w:r w:rsidR="00E32ACA">
        <w:rPr>
          <w:rFonts w:cs="Arial"/>
          <w:color w:val="222222"/>
        </w:rPr>
        <w:t>SI U</w:t>
      </w:r>
      <w:r w:rsidR="0060604A" w:rsidRPr="00BE75C9">
        <w:rPr>
          <w:rFonts w:cs="Arial"/>
          <w:color w:val="222222"/>
        </w:rPr>
        <w:t xml:space="preserve">nit may use </w:t>
      </w:r>
      <w:r w:rsidRPr="00BE75C9">
        <w:rPr>
          <w:rFonts w:cs="Arial"/>
          <w:color w:val="222222"/>
        </w:rPr>
        <w:t xml:space="preserve">one or </w:t>
      </w:r>
      <w:r w:rsidR="00665979" w:rsidRPr="00BE75C9">
        <w:rPr>
          <w:rFonts w:cs="Arial"/>
          <w:color w:val="222222"/>
        </w:rPr>
        <w:t xml:space="preserve">more </w:t>
      </w:r>
      <w:r w:rsidR="0060604A" w:rsidRPr="00BE75C9">
        <w:rPr>
          <w:rFonts w:cs="Arial"/>
          <w:color w:val="222222"/>
        </w:rPr>
        <w:t xml:space="preserve">of </w:t>
      </w:r>
      <w:r w:rsidR="00D969D4">
        <w:rPr>
          <w:rFonts w:cs="Arial"/>
          <w:color w:val="222222"/>
        </w:rPr>
        <w:t>these options in each batch (</w:t>
      </w:r>
      <w:r w:rsidR="0060604A" w:rsidRPr="00BE75C9">
        <w:rPr>
          <w:rFonts w:cs="Arial"/>
          <w:color w:val="222222"/>
        </w:rPr>
        <w:t>multiple selections are possible)</w:t>
      </w:r>
      <w:r w:rsidRPr="00BE75C9">
        <w:rPr>
          <w:rFonts w:cs="Arial"/>
          <w:color w:val="222222"/>
        </w:rPr>
        <w:t>.</w:t>
      </w:r>
    </w:p>
    <w:p w:rsidR="00757BE0" w:rsidRPr="00BE75C9" w:rsidRDefault="00757BE0" w:rsidP="004A7E05">
      <w:pPr>
        <w:shd w:val="clear" w:color="auto" w:fill="FFFFFF"/>
        <w:rPr>
          <w:rFonts w:cs="Arial"/>
          <w:color w:val="222222"/>
        </w:rPr>
      </w:pPr>
      <w:proofErr w:type="spellStart"/>
      <w:proofErr w:type="gramStart"/>
      <w:r w:rsidRPr="00BE75C9">
        <w:rPr>
          <w:rFonts w:cs="Arial"/>
          <w:i/>
          <w:color w:val="222222"/>
        </w:rPr>
        <w:t>mapFileNameToBarcode</w:t>
      </w:r>
      <w:proofErr w:type="spellEnd"/>
      <w:proofErr w:type="gramEnd"/>
      <w:r w:rsidRPr="00BE75C9">
        <w:rPr>
          <w:rFonts w:cs="Arial"/>
          <w:i/>
          <w:color w:val="222222"/>
        </w:rPr>
        <w:t>:</w:t>
      </w:r>
      <w:r w:rsidRPr="00BE75C9">
        <w:rPr>
          <w:rFonts w:cs="Arial"/>
          <w:color w:val="222222"/>
        </w:rPr>
        <w:t xml:space="preserve"> When set to ‘true’, CDIS will interpret </w:t>
      </w:r>
      <w:r w:rsidR="006059A2" w:rsidRPr="00BE75C9">
        <w:rPr>
          <w:rFonts w:cs="Arial"/>
          <w:color w:val="222222"/>
        </w:rPr>
        <w:t>a portion</w:t>
      </w:r>
      <w:r w:rsidRPr="00BE75C9">
        <w:rPr>
          <w:rFonts w:cs="Arial"/>
          <w:color w:val="222222"/>
        </w:rPr>
        <w:t xml:space="preserve"> of the DAMS image file name as a barcode number.  CDIS will </w:t>
      </w:r>
      <w:r w:rsidR="00C947B9" w:rsidRPr="00BE75C9">
        <w:rPr>
          <w:rFonts w:cs="Arial"/>
          <w:color w:val="222222"/>
        </w:rPr>
        <w:t>locate</w:t>
      </w:r>
      <w:r w:rsidRPr="00BE75C9">
        <w:rPr>
          <w:rFonts w:cs="Arial"/>
          <w:color w:val="222222"/>
        </w:rPr>
        <w:t xml:space="preserve"> the appropriate object in the CIS t</w:t>
      </w:r>
      <w:r w:rsidR="00183040" w:rsidRPr="00BE75C9">
        <w:rPr>
          <w:rFonts w:cs="Arial"/>
          <w:color w:val="222222"/>
        </w:rPr>
        <w:t xml:space="preserve">o add the new rendition to </w:t>
      </w:r>
      <w:proofErr w:type="spellStart"/>
      <w:proofErr w:type="gramStart"/>
      <w:r w:rsidR="00183040" w:rsidRPr="00BE75C9">
        <w:rPr>
          <w:rFonts w:cs="Arial"/>
          <w:color w:val="222222"/>
        </w:rPr>
        <w:t>based</w:t>
      </w:r>
      <w:proofErr w:type="spellEnd"/>
      <w:proofErr w:type="gramEnd"/>
      <w:r w:rsidRPr="00BE75C9">
        <w:rPr>
          <w:rFonts w:cs="Arial"/>
          <w:color w:val="222222"/>
        </w:rPr>
        <w:t xml:space="preserve"> on a lookup of this barcode. When the </w:t>
      </w:r>
      <w:proofErr w:type="spellStart"/>
      <w:r w:rsidRPr="00BE75C9">
        <w:rPr>
          <w:rFonts w:cs="Arial"/>
          <w:color w:val="222222"/>
        </w:rPr>
        <w:t>mapFileNameToBarcode</w:t>
      </w:r>
      <w:proofErr w:type="spellEnd"/>
      <w:r w:rsidRPr="00BE75C9">
        <w:rPr>
          <w:rFonts w:cs="Arial"/>
          <w:color w:val="222222"/>
        </w:rPr>
        <w:t xml:space="preserve"> is set to ‘false’, the </w:t>
      </w:r>
      <w:r w:rsidR="00185E76">
        <w:rPr>
          <w:rFonts w:cs="Arial"/>
          <w:color w:val="222222"/>
        </w:rPr>
        <w:t xml:space="preserve">DAMS image </w:t>
      </w:r>
      <w:r w:rsidRPr="00BE75C9">
        <w:rPr>
          <w:rFonts w:cs="Arial"/>
          <w:color w:val="222222"/>
        </w:rPr>
        <w:t>filename is assumed to not be related to a barcode number</w:t>
      </w:r>
      <w:r w:rsidR="006059A2" w:rsidRPr="00BE75C9">
        <w:rPr>
          <w:rFonts w:cs="Arial"/>
          <w:color w:val="222222"/>
        </w:rPr>
        <w:t>, and there will be no lookup of the object based on the barcode number</w:t>
      </w:r>
      <w:r w:rsidRPr="00BE75C9">
        <w:rPr>
          <w:rFonts w:cs="Arial"/>
          <w:color w:val="222222"/>
        </w:rPr>
        <w:t>.</w:t>
      </w:r>
    </w:p>
    <w:p w:rsidR="00757BE0" w:rsidRPr="00BE75C9" w:rsidRDefault="00757BE0" w:rsidP="00757BE0">
      <w:pPr>
        <w:shd w:val="clear" w:color="auto" w:fill="FFFFFF"/>
        <w:rPr>
          <w:rFonts w:cs="Arial"/>
          <w:color w:val="222222"/>
        </w:rPr>
      </w:pPr>
      <w:proofErr w:type="spellStart"/>
      <w:proofErr w:type="gramStart"/>
      <w:r w:rsidRPr="00BE75C9">
        <w:rPr>
          <w:rFonts w:cs="Arial"/>
          <w:i/>
          <w:color w:val="222222"/>
        </w:rPr>
        <w:t>mapFileNameToObjectNumber</w:t>
      </w:r>
      <w:proofErr w:type="spellEnd"/>
      <w:proofErr w:type="gramEnd"/>
      <w:r w:rsidR="00183040" w:rsidRPr="00BE75C9">
        <w:rPr>
          <w:rFonts w:cs="Arial"/>
          <w:color w:val="222222"/>
        </w:rPr>
        <w:t xml:space="preserve">: </w:t>
      </w:r>
      <w:r w:rsidRPr="00BE75C9">
        <w:rPr>
          <w:rFonts w:cs="Arial"/>
          <w:color w:val="222222"/>
        </w:rPr>
        <w:t xml:space="preserve"> </w:t>
      </w:r>
      <w:r w:rsidR="00183040" w:rsidRPr="00BE75C9">
        <w:rPr>
          <w:rFonts w:cs="Arial"/>
          <w:color w:val="222222"/>
        </w:rPr>
        <w:t xml:space="preserve">When set to ‘true’, CDIS will interpret </w:t>
      </w:r>
      <w:r w:rsidR="006059A2" w:rsidRPr="00BE75C9">
        <w:rPr>
          <w:rFonts w:cs="Arial"/>
          <w:color w:val="222222"/>
        </w:rPr>
        <w:t>part</w:t>
      </w:r>
      <w:r w:rsidR="00183040" w:rsidRPr="00BE75C9">
        <w:rPr>
          <w:rFonts w:cs="Arial"/>
          <w:color w:val="222222"/>
        </w:rPr>
        <w:t xml:space="preserve"> of the DAMS image file name as the</w:t>
      </w:r>
      <w:r w:rsidR="00C947B9" w:rsidRPr="00BE75C9">
        <w:rPr>
          <w:rFonts w:cs="Arial"/>
          <w:color w:val="222222"/>
        </w:rPr>
        <w:t xml:space="preserve"> </w:t>
      </w:r>
      <w:proofErr w:type="spellStart"/>
      <w:r w:rsidR="00183040" w:rsidRPr="00BE75C9">
        <w:rPr>
          <w:rFonts w:cs="Arial"/>
          <w:color w:val="222222"/>
        </w:rPr>
        <w:t>ObjectNumber</w:t>
      </w:r>
      <w:proofErr w:type="spellEnd"/>
      <w:r w:rsidR="00C947B9" w:rsidRPr="00BE75C9">
        <w:rPr>
          <w:rFonts w:cs="Arial"/>
          <w:color w:val="222222"/>
        </w:rPr>
        <w:t xml:space="preserve"> in the CIS</w:t>
      </w:r>
      <w:r w:rsidR="00183040" w:rsidRPr="00BE75C9">
        <w:rPr>
          <w:rFonts w:cs="Arial"/>
          <w:color w:val="222222"/>
        </w:rPr>
        <w:t xml:space="preserve">.  CDIS will </w:t>
      </w:r>
      <w:r w:rsidR="00C947B9" w:rsidRPr="00BE75C9">
        <w:rPr>
          <w:rFonts w:cs="Arial"/>
          <w:color w:val="222222"/>
        </w:rPr>
        <w:t>locate</w:t>
      </w:r>
      <w:r w:rsidR="00183040" w:rsidRPr="00BE75C9">
        <w:rPr>
          <w:rFonts w:cs="Arial"/>
          <w:color w:val="222222"/>
        </w:rPr>
        <w:t xml:space="preserve"> the appropriate object in the CIS to add the new rendition to </w:t>
      </w:r>
      <w:proofErr w:type="spellStart"/>
      <w:proofErr w:type="gramStart"/>
      <w:r w:rsidR="00183040" w:rsidRPr="00BE75C9">
        <w:rPr>
          <w:rFonts w:cs="Arial"/>
          <w:color w:val="222222"/>
        </w:rPr>
        <w:t>based</w:t>
      </w:r>
      <w:proofErr w:type="spellEnd"/>
      <w:proofErr w:type="gramEnd"/>
      <w:r w:rsidR="00183040" w:rsidRPr="00BE75C9">
        <w:rPr>
          <w:rFonts w:cs="Arial"/>
          <w:color w:val="222222"/>
        </w:rPr>
        <w:t xml:space="preserve"> on a lookup of this </w:t>
      </w:r>
      <w:proofErr w:type="spellStart"/>
      <w:r w:rsidR="00183040" w:rsidRPr="00BE75C9">
        <w:rPr>
          <w:rFonts w:cs="Arial"/>
          <w:color w:val="222222"/>
        </w:rPr>
        <w:t>ObjectNumber</w:t>
      </w:r>
      <w:proofErr w:type="spellEnd"/>
      <w:r w:rsidR="00183040" w:rsidRPr="00BE75C9">
        <w:rPr>
          <w:rFonts w:cs="Arial"/>
          <w:color w:val="222222"/>
        </w:rPr>
        <w:t>.</w:t>
      </w:r>
    </w:p>
    <w:p w:rsidR="00C947B9" w:rsidRPr="00BE75C9" w:rsidRDefault="00C947B9" w:rsidP="00C947B9">
      <w:pPr>
        <w:shd w:val="clear" w:color="auto" w:fill="FFFFFF"/>
        <w:rPr>
          <w:rFonts w:cs="Arial"/>
          <w:color w:val="222222"/>
        </w:rPr>
      </w:pPr>
      <w:proofErr w:type="spellStart"/>
      <w:proofErr w:type="gramStart"/>
      <w:r w:rsidRPr="00BE75C9">
        <w:rPr>
          <w:rFonts w:cs="Arial"/>
          <w:i/>
          <w:color w:val="222222"/>
        </w:rPr>
        <w:t>mapFileNameToObjectNumber</w:t>
      </w:r>
      <w:proofErr w:type="spellEnd"/>
      <w:proofErr w:type="gramEnd"/>
      <w:r w:rsidRPr="00BE75C9">
        <w:rPr>
          <w:rFonts w:cs="Arial"/>
          <w:color w:val="222222"/>
        </w:rPr>
        <w:t xml:space="preserve">:  When set to ‘true’, CDIS will interpret </w:t>
      </w:r>
      <w:r w:rsidR="006059A2" w:rsidRPr="00BE75C9">
        <w:rPr>
          <w:rFonts w:cs="Arial"/>
          <w:color w:val="222222"/>
        </w:rPr>
        <w:t>part</w:t>
      </w:r>
      <w:r w:rsidRPr="00BE75C9">
        <w:rPr>
          <w:rFonts w:cs="Arial"/>
          <w:color w:val="222222"/>
        </w:rPr>
        <w:t xml:space="preserve"> of the DAMS image file name as the object ID in the CIS.  CDIS will locate the appropriate object in the CIS to add the new rendition to </w:t>
      </w:r>
      <w:proofErr w:type="spellStart"/>
      <w:proofErr w:type="gramStart"/>
      <w:r w:rsidRPr="00BE75C9">
        <w:rPr>
          <w:rFonts w:cs="Arial"/>
          <w:color w:val="222222"/>
        </w:rPr>
        <w:t>based</w:t>
      </w:r>
      <w:proofErr w:type="spellEnd"/>
      <w:proofErr w:type="gramEnd"/>
      <w:r w:rsidRPr="00BE75C9">
        <w:rPr>
          <w:rFonts w:cs="Arial"/>
          <w:color w:val="222222"/>
        </w:rPr>
        <w:t xml:space="preserve"> on a lookup of this </w:t>
      </w:r>
      <w:proofErr w:type="spellStart"/>
      <w:r w:rsidRPr="00BE75C9">
        <w:rPr>
          <w:rFonts w:cs="Arial"/>
          <w:color w:val="222222"/>
        </w:rPr>
        <w:t>ObjectNumber</w:t>
      </w:r>
      <w:proofErr w:type="spellEnd"/>
      <w:r w:rsidRPr="00BE75C9">
        <w:rPr>
          <w:rFonts w:cs="Arial"/>
          <w:color w:val="222222"/>
        </w:rPr>
        <w:t>.</w:t>
      </w:r>
    </w:p>
    <w:p w:rsidR="000619A9" w:rsidRPr="00BE75C9" w:rsidRDefault="000619A9" w:rsidP="00C7785F">
      <w:pPr>
        <w:shd w:val="clear" w:color="auto" w:fill="FFFFFF"/>
        <w:rPr>
          <w:rFonts w:cs="Arial"/>
        </w:rPr>
      </w:pPr>
      <w:proofErr w:type="spellStart"/>
      <w:proofErr w:type="gramStart"/>
      <w:r w:rsidRPr="00BE75C9">
        <w:rPr>
          <w:rFonts w:cs="Arial"/>
          <w:i/>
        </w:rPr>
        <w:t>locateByLetterRange</w:t>
      </w:r>
      <w:proofErr w:type="spellEnd"/>
      <w:proofErr w:type="gramEnd"/>
      <w:r w:rsidRPr="00BE75C9">
        <w:rPr>
          <w:rFonts w:cs="Arial"/>
          <w:i/>
        </w:rPr>
        <w:t xml:space="preserve">: </w:t>
      </w:r>
      <w:r w:rsidRPr="00BE75C9">
        <w:rPr>
          <w:rFonts w:cs="Arial"/>
        </w:rPr>
        <w:t>When set to ‘true’, CDIS will attempt to find the object based on the letter range methodology. At times units have named the objects with letter ranges, and all renditions in that range will be mapped to the object (for example 2014-02-01b will be mapped to 2014-02-01ag)</w:t>
      </w:r>
    </w:p>
    <w:p w:rsidR="000619A9" w:rsidRPr="00BE75C9" w:rsidRDefault="000619A9" w:rsidP="00C7785F">
      <w:pPr>
        <w:shd w:val="clear" w:color="auto" w:fill="FFFFFF"/>
        <w:rPr>
          <w:rFonts w:cs="Arial"/>
          <w:i/>
        </w:rPr>
      </w:pPr>
      <w:proofErr w:type="spellStart"/>
      <w:proofErr w:type="gramStart"/>
      <w:r w:rsidRPr="00BE75C9">
        <w:rPr>
          <w:rFonts w:cs="Arial"/>
          <w:i/>
        </w:rPr>
        <w:t>damsDelimiter</w:t>
      </w:r>
      <w:proofErr w:type="spellEnd"/>
      <w:proofErr w:type="gramEnd"/>
      <w:r w:rsidRPr="00BE75C9">
        <w:rPr>
          <w:rFonts w:cs="Arial"/>
        </w:rPr>
        <w:t>: Specifies the delimiter in the DAMS image filename.  (</w:t>
      </w:r>
      <w:proofErr w:type="gramStart"/>
      <w:r w:rsidRPr="00BE75C9">
        <w:rPr>
          <w:rFonts w:cs="Arial"/>
        </w:rPr>
        <w:t>for</w:t>
      </w:r>
      <w:proofErr w:type="gramEnd"/>
      <w:r w:rsidRPr="00BE75C9">
        <w:rPr>
          <w:rFonts w:cs="Arial"/>
        </w:rPr>
        <w:t xml:space="preserve"> example for image filename 2014-25-02-01</w:t>
      </w:r>
      <w:r w:rsidR="00887DD1" w:rsidRPr="00BE75C9">
        <w:rPr>
          <w:rFonts w:cs="Arial"/>
        </w:rPr>
        <w:t>.tif</w:t>
      </w:r>
      <w:r w:rsidRPr="00BE75C9">
        <w:rPr>
          <w:rFonts w:cs="Arial"/>
        </w:rPr>
        <w:t xml:space="preserve"> the delimiter should be specified as ‘-‘.  Using the correct delimiter will help CDIS to </w:t>
      </w:r>
      <w:r w:rsidRPr="00BE75C9">
        <w:rPr>
          <w:rFonts w:cs="Arial"/>
        </w:rPr>
        <w:lastRenderedPageBreak/>
        <w:t>find the proper object to create the media on (w</w:t>
      </w:r>
      <w:r w:rsidR="00887DD1" w:rsidRPr="00BE75C9">
        <w:rPr>
          <w:rFonts w:cs="Arial"/>
        </w:rPr>
        <w:t xml:space="preserve">hen used in conjunction with </w:t>
      </w:r>
      <w:proofErr w:type="spellStart"/>
      <w:r w:rsidR="00887DD1" w:rsidRPr="00BE75C9">
        <w:rPr>
          <w:rFonts w:cs="Arial"/>
          <w:i/>
        </w:rPr>
        <w:t>tmsDelimiter</w:t>
      </w:r>
      <w:proofErr w:type="spellEnd"/>
      <w:r w:rsidR="00887DD1" w:rsidRPr="00BE75C9">
        <w:rPr>
          <w:rFonts w:cs="Arial"/>
          <w:i/>
        </w:rPr>
        <w:t xml:space="preserve"> and </w:t>
      </w:r>
      <w:proofErr w:type="spellStart"/>
      <w:r w:rsidR="00887DD1" w:rsidRPr="00BE75C9">
        <w:rPr>
          <w:rFonts w:cs="Arial"/>
          <w:i/>
        </w:rPr>
        <w:t>imageObjectTrunc</w:t>
      </w:r>
      <w:proofErr w:type="spellEnd"/>
      <w:r w:rsidR="00887DD1" w:rsidRPr="00BE75C9">
        <w:rPr>
          <w:rFonts w:cs="Arial"/>
          <w:i/>
        </w:rPr>
        <w:t>).</w:t>
      </w:r>
    </w:p>
    <w:p w:rsidR="000619A9" w:rsidRPr="00BE75C9" w:rsidRDefault="000619A9" w:rsidP="00C7785F">
      <w:pPr>
        <w:shd w:val="clear" w:color="auto" w:fill="FFFFFF"/>
        <w:rPr>
          <w:rFonts w:cs="Arial"/>
        </w:rPr>
      </w:pPr>
      <w:proofErr w:type="spellStart"/>
      <w:proofErr w:type="gramStart"/>
      <w:r w:rsidRPr="00BE75C9">
        <w:rPr>
          <w:rFonts w:cs="Arial"/>
          <w:i/>
        </w:rPr>
        <w:t>tmsDelimiter</w:t>
      </w:r>
      <w:proofErr w:type="spellEnd"/>
      <w:proofErr w:type="gramEnd"/>
      <w:r w:rsidRPr="00BE75C9">
        <w:rPr>
          <w:rFonts w:cs="Arial"/>
        </w:rPr>
        <w:t>: Specifies the delimiter in the TMS Rendition Number.</w:t>
      </w:r>
      <w:r w:rsidR="00D969D4">
        <w:rPr>
          <w:rFonts w:cs="Arial"/>
        </w:rPr>
        <w:t xml:space="preserve">  The correct delimiter enables </w:t>
      </w:r>
      <w:r w:rsidR="00887DD1" w:rsidRPr="00BE75C9">
        <w:rPr>
          <w:rFonts w:cs="Arial"/>
        </w:rPr>
        <w:t xml:space="preserve">CDIS to find the proper object to </w:t>
      </w:r>
      <w:r w:rsidR="00D969D4">
        <w:rPr>
          <w:rFonts w:cs="Arial"/>
        </w:rPr>
        <w:t>create the new media on.  I</w:t>
      </w:r>
      <w:r w:rsidR="00887DD1" w:rsidRPr="00BE75C9">
        <w:rPr>
          <w:rFonts w:cs="Arial"/>
        </w:rPr>
        <w:t>t will impact the naming of the new media in the CIS</w:t>
      </w:r>
      <w:r w:rsidR="00D969D4" w:rsidRPr="00D969D4">
        <w:rPr>
          <w:rFonts w:cs="Arial"/>
        </w:rPr>
        <w:t xml:space="preserve"> </w:t>
      </w:r>
      <w:r w:rsidR="00D969D4">
        <w:rPr>
          <w:rFonts w:cs="Arial"/>
        </w:rPr>
        <w:t>w</w:t>
      </w:r>
      <w:r w:rsidR="00D969D4" w:rsidRPr="00BE75C9">
        <w:rPr>
          <w:rFonts w:cs="Arial"/>
        </w:rPr>
        <w:t xml:space="preserve">hen the </w:t>
      </w:r>
      <w:proofErr w:type="spellStart"/>
      <w:r w:rsidR="00D969D4" w:rsidRPr="00BE75C9">
        <w:rPr>
          <w:rFonts w:cs="Arial"/>
        </w:rPr>
        <w:t>tmsDelimiter</w:t>
      </w:r>
      <w:proofErr w:type="spellEnd"/>
      <w:r w:rsidR="00D969D4" w:rsidRPr="00BE75C9">
        <w:rPr>
          <w:rFonts w:cs="Arial"/>
        </w:rPr>
        <w:t xml:space="preserve"> is di</w:t>
      </w:r>
      <w:r w:rsidR="00B25384">
        <w:rPr>
          <w:rFonts w:cs="Arial"/>
        </w:rPr>
        <w:t>fferent from the DAMS delimiter.</w:t>
      </w:r>
      <w:r w:rsidR="00887DD1" w:rsidRPr="00BE75C9">
        <w:rPr>
          <w:rFonts w:cs="Arial"/>
        </w:rPr>
        <w:t xml:space="preserve">  For Example when the new media is created in the CIS for DAMS filename 2014-25-02-01.tif, </w:t>
      </w:r>
      <w:r w:rsidR="00B25384">
        <w:rPr>
          <w:rFonts w:cs="Arial"/>
        </w:rPr>
        <w:t xml:space="preserve">where the DAMS </w:t>
      </w:r>
      <w:proofErr w:type="spellStart"/>
      <w:r w:rsidR="00B25384">
        <w:rPr>
          <w:rFonts w:cs="Arial"/>
        </w:rPr>
        <w:t>delimeter</w:t>
      </w:r>
      <w:proofErr w:type="spellEnd"/>
      <w:r w:rsidR="00B25384">
        <w:rPr>
          <w:rFonts w:cs="Arial"/>
        </w:rPr>
        <w:t xml:space="preserve"> is ‘-</w:t>
      </w:r>
      <w:proofErr w:type="gramStart"/>
      <w:r w:rsidR="00B25384">
        <w:rPr>
          <w:rFonts w:cs="Arial"/>
        </w:rPr>
        <w:t>‘ and</w:t>
      </w:r>
      <w:proofErr w:type="gramEnd"/>
      <w:r w:rsidR="00B25384">
        <w:rPr>
          <w:rFonts w:cs="Arial"/>
        </w:rPr>
        <w:t xml:space="preserve"> the </w:t>
      </w:r>
      <w:proofErr w:type="spellStart"/>
      <w:r w:rsidR="00B25384">
        <w:rPr>
          <w:rFonts w:cs="Arial"/>
        </w:rPr>
        <w:t>tmsDelimter</w:t>
      </w:r>
      <w:proofErr w:type="spellEnd"/>
      <w:r w:rsidR="00B25384">
        <w:rPr>
          <w:rFonts w:cs="Arial"/>
        </w:rPr>
        <w:t xml:space="preserve"> is ‘.’, </w:t>
      </w:r>
      <w:r w:rsidR="00887DD1" w:rsidRPr="00BE75C9">
        <w:rPr>
          <w:rFonts w:cs="Arial"/>
        </w:rPr>
        <w:t xml:space="preserve">the CIS rendition will be renamed 2014.25.02.01).  This does </w:t>
      </w:r>
      <w:r w:rsidR="00B25384">
        <w:rPr>
          <w:rFonts w:cs="Arial"/>
        </w:rPr>
        <w:t>not rename anything in the DAMS.</w:t>
      </w:r>
    </w:p>
    <w:p w:rsidR="000619A9" w:rsidRPr="00BE75C9" w:rsidRDefault="000619A9" w:rsidP="00C7785F">
      <w:pPr>
        <w:shd w:val="clear" w:color="auto" w:fill="FFFFFF"/>
        <w:rPr>
          <w:rFonts w:cs="Arial"/>
        </w:rPr>
      </w:pPr>
      <w:proofErr w:type="spellStart"/>
      <w:proofErr w:type="gramStart"/>
      <w:r w:rsidRPr="00BE75C9">
        <w:rPr>
          <w:rFonts w:cs="Arial"/>
          <w:i/>
        </w:rPr>
        <w:t>imageObjectTrunc</w:t>
      </w:r>
      <w:proofErr w:type="spellEnd"/>
      <w:proofErr w:type="gramEnd"/>
      <w:r w:rsidR="00887DD1" w:rsidRPr="00BE75C9">
        <w:rPr>
          <w:rFonts w:cs="Arial"/>
        </w:rPr>
        <w:t xml:space="preserve">: specifies the relationship between the CIS rendition and the CIS object number.  This option works off the </w:t>
      </w:r>
      <w:proofErr w:type="spellStart"/>
      <w:r w:rsidR="00887DD1" w:rsidRPr="00BE75C9">
        <w:rPr>
          <w:rFonts w:cs="Arial"/>
        </w:rPr>
        <w:t>tmsDelimiter</w:t>
      </w:r>
      <w:proofErr w:type="spellEnd"/>
      <w:r w:rsidR="00887DD1" w:rsidRPr="00BE75C9">
        <w:rPr>
          <w:rFonts w:cs="Arial"/>
        </w:rPr>
        <w:t xml:space="preserve"> setting above.  </w:t>
      </w:r>
      <w:r w:rsidR="00BE75C9" w:rsidRPr="00BE75C9">
        <w:rPr>
          <w:rFonts w:cs="Arial"/>
        </w:rPr>
        <w:t xml:space="preserve">Negative numbers will truncate the Rendition number from the right the number of delimiters specified, and positive numbers from the left.  </w:t>
      </w:r>
      <w:r w:rsidR="00B25384">
        <w:rPr>
          <w:rFonts w:cs="Arial"/>
        </w:rPr>
        <w:t xml:space="preserve">This provides CDIS to find the object for a rendition for many different formats.  </w:t>
      </w:r>
      <w:r w:rsidR="00887DD1" w:rsidRPr="00BE75C9">
        <w:rPr>
          <w:rFonts w:cs="Arial"/>
        </w:rPr>
        <w:t>For example</w:t>
      </w:r>
      <w:r w:rsidR="00BE75C9" w:rsidRPr="00BE75C9">
        <w:rPr>
          <w:rFonts w:cs="Arial"/>
        </w:rPr>
        <w:t xml:space="preserve"> if</w:t>
      </w:r>
      <w:r w:rsidR="00887DD1" w:rsidRPr="00BE75C9">
        <w:rPr>
          <w:rFonts w:cs="Arial"/>
        </w:rPr>
        <w:t xml:space="preserve"> CDIS needs to find the object </w:t>
      </w:r>
      <w:r w:rsidR="00BE75C9" w:rsidRPr="00BE75C9">
        <w:rPr>
          <w:rFonts w:cs="Arial"/>
        </w:rPr>
        <w:t xml:space="preserve">associated to TMS Rendition </w:t>
      </w:r>
      <w:r w:rsidR="00887DD1" w:rsidRPr="00BE75C9">
        <w:rPr>
          <w:rFonts w:cs="Arial"/>
        </w:rPr>
        <w:t xml:space="preserve">2014.25.02.01 with an </w:t>
      </w:r>
      <w:proofErr w:type="spellStart"/>
      <w:r w:rsidR="00887DD1" w:rsidRPr="00BE75C9">
        <w:rPr>
          <w:rFonts w:cs="Arial"/>
        </w:rPr>
        <w:t>imageObjectTrunc</w:t>
      </w:r>
      <w:proofErr w:type="spellEnd"/>
      <w:r w:rsidR="00887DD1" w:rsidRPr="00BE75C9">
        <w:rPr>
          <w:rFonts w:cs="Arial"/>
        </w:rPr>
        <w:t xml:space="preserve"> of -1</w:t>
      </w:r>
      <w:r w:rsidR="00BE75C9" w:rsidRPr="00BE75C9">
        <w:rPr>
          <w:rFonts w:cs="Arial"/>
        </w:rPr>
        <w:t xml:space="preserve"> and </w:t>
      </w:r>
      <w:proofErr w:type="spellStart"/>
      <w:r w:rsidR="00BE75C9" w:rsidRPr="00BE75C9">
        <w:rPr>
          <w:rFonts w:cs="Arial"/>
        </w:rPr>
        <w:t>tmsDelimiter</w:t>
      </w:r>
      <w:proofErr w:type="spellEnd"/>
      <w:r w:rsidR="00BE75C9" w:rsidRPr="00BE75C9">
        <w:rPr>
          <w:rFonts w:cs="Arial"/>
        </w:rPr>
        <w:t xml:space="preserve"> of ‘.’, t</w:t>
      </w:r>
      <w:r w:rsidR="00887DD1" w:rsidRPr="00BE75C9">
        <w:rPr>
          <w:rFonts w:cs="Arial"/>
        </w:rPr>
        <w:t>hen CDIS will attempt to create the media on object 2014.25.02</w:t>
      </w:r>
      <w:r w:rsidR="00BE75C9" w:rsidRPr="00BE75C9">
        <w:rPr>
          <w:rFonts w:cs="Arial"/>
        </w:rPr>
        <w:t xml:space="preserve"> (removes everything after the last ‘.’ from the right to map to the </w:t>
      </w:r>
      <w:proofErr w:type="spellStart"/>
      <w:r w:rsidR="00BE75C9" w:rsidRPr="00BE75C9">
        <w:rPr>
          <w:rFonts w:cs="Arial"/>
        </w:rPr>
        <w:t>opject</w:t>
      </w:r>
      <w:proofErr w:type="spellEnd"/>
      <w:r w:rsidR="00BE75C9" w:rsidRPr="00BE75C9">
        <w:rPr>
          <w:rFonts w:cs="Arial"/>
        </w:rPr>
        <w:t xml:space="preserve">.  </w:t>
      </w:r>
    </w:p>
    <w:p w:rsidR="00C7785F" w:rsidRPr="00BE75C9" w:rsidRDefault="00C7785F" w:rsidP="00C7785F">
      <w:pPr>
        <w:shd w:val="clear" w:color="auto" w:fill="FFFFFF"/>
        <w:rPr>
          <w:rFonts w:cs="Arial"/>
        </w:rPr>
      </w:pPr>
      <w:proofErr w:type="spellStart"/>
      <w:proofErr w:type="gramStart"/>
      <w:r w:rsidRPr="00BE75C9">
        <w:rPr>
          <w:rFonts w:cs="Arial"/>
          <w:i/>
        </w:rPr>
        <w:t>mediaFormatID</w:t>
      </w:r>
      <w:proofErr w:type="spellEnd"/>
      <w:proofErr w:type="gramEnd"/>
      <w:r w:rsidRPr="00BE75C9">
        <w:rPr>
          <w:rFonts w:cs="Arial"/>
          <w:i/>
        </w:rPr>
        <w:t>: This option is expected to be added, and will be documented after testing is complete.</w:t>
      </w:r>
    </w:p>
    <w:p w:rsidR="00C7785F" w:rsidRPr="00BE75C9" w:rsidRDefault="00C7785F" w:rsidP="00C7785F">
      <w:pPr>
        <w:shd w:val="clear" w:color="auto" w:fill="FFFFFF"/>
        <w:rPr>
          <w:rFonts w:cs="Arial"/>
          <w:i/>
        </w:rPr>
      </w:pPr>
      <w:proofErr w:type="spellStart"/>
      <w:proofErr w:type="gramStart"/>
      <w:r w:rsidRPr="00BE75C9">
        <w:rPr>
          <w:rFonts w:cs="Arial"/>
          <w:i/>
        </w:rPr>
        <w:t>mediaTypeID</w:t>
      </w:r>
      <w:proofErr w:type="spellEnd"/>
      <w:proofErr w:type="gramEnd"/>
      <w:r w:rsidRPr="00BE75C9">
        <w:rPr>
          <w:rFonts w:cs="Arial"/>
          <w:i/>
        </w:rPr>
        <w:t>: This option is expected to be added, and will be documented after testing is complete.</w:t>
      </w:r>
    </w:p>
    <w:p w:rsidR="00C7785F" w:rsidRPr="00BE75C9" w:rsidRDefault="00C7785F" w:rsidP="00C7785F">
      <w:pPr>
        <w:shd w:val="clear" w:color="auto" w:fill="FFFFFF"/>
        <w:rPr>
          <w:rFonts w:cs="Arial"/>
          <w:i/>
        </w:rPr>
      </w:pPr>
      <w:proofErr w:type="spellStart"/>
      <w:proofErr w:type="gramStart"/>
      <w:r w:rsidRPr="00BE75C9">
        <w:rPr>
          <w:rFonts w:cs="Arial"/>
          <w:i/>
        </w:rPr>
        <w:t>mediaStatusID</w:t>
      </w:r>
      <w:proofErr w:type="spellEnd"/>
      <w:proofErr w:type="gramEnd"/>
      <w:r w:rsidRPr="00BE75C9">
        <w:rPr>
          <w:rFonts w:cs="Arial"/>
          <w:i/>
        </w:rPr>
        <w:t>: This option is expected to be added, and will be documented after testing is complete.</w:t>
      </w:r>
    </w:p>
    <w:p w:rsidR="00C7785F" w:rsidRPr="00BE75C9" w:rsidRDefault="000619A9" w:rsidP="00E82E7D">
      <w:pPr>
        <w:shd w:val="clear" w:color="auto" w:fill="FFFFFF"/>
        <w:rPr>
          <w:rFonts w:cs="Arial"/>
          <w:color w:val="222222"/>
        </w:rPr>
      </w:pPr>
      <w:proofErr w:type="spellStart"/>
      <w:proofErr w:type="gramStart"/>
      <w:r w:rsidRPr="00BE75C9">
        <w:rPr>
          <w:rFonts w:cs="Arial"/>
          <w:i/>
          <w:color w:val="222222"/>
        </w:rPr>
        <w:t>appendTimeToNumber</w:t>
      </w:r>
      <w:proofErr w:type="spellEnd"/>
      <w:proofErr w:type="gramEnd"/>
      <w:r w:rsidRPr="00BE75C9">
        <w:rPr>
          <w:rFonts w:cs="Arial"/>
          <w:i/>
          <w:color w:val="222222"/>
        </w:rPr>
        <w:t xml:space="preserve">: </w:t>
      </w:r>
      <w:r w:rsidRPr="00BE75C9">
        <w:rPr>
          <w:rFonts w:cs="Arial"/>
          <w:color w:val="222222"/>
        </w:rPr>
        <w:t xml:space="preserve">adds a timestamp (time in hours, minutes and seconds)  to the end of the newly created </w:t>
      </w:r>
      <w:proofErr w:type="spellStart"/>
      <w:r w:rsidRPr="00BE75C9">
        <w:rPr>
          <w:rFonts w:cs="Arial"/>
          <w:color w:val="222222"/>
        </w:rPr>
        <w:t>renditionNumber</w:t>
      </w:r>
      <w:proofErr w:type="spellEnd"/>
      <w:r w:rsidRPr="00BE75C9">
        <w:rPr>
          <w:rFonts w:cs="Arial"/>
          <w:color w:val="222222"/>
        </w:rPr>
        <w:t xml:space="preserve"> in the CIS.  This option has been requested to add unique-ness to the </w:t>
      </w:r>
      <w:proofErr w:type="spellStart"/>
      <w:r w:rsidRPr="00BE75C9">
        <w:rPr>
          <w:rFonts w:cs="Arial"/>
          <w:color w:val="222222"/>
        </w:rPr>
        <w:t>RenditionNaming</w:t>
      </w:r>
      <w:proofErr w:type="spellEnd"/>
      <w:r w:rsidRPr="00BE75C9">
        <w:rPr>
          <w:rFonts w:cs="Arial"/>
          <w:color w:val="222222"/>
        </w:rPr>
        <w:t xml:space="preserve"> conventions.</w:t>
      </w:r>
    </w:p>
    <w:p w:rsidR="008B5F7A" w:rsidRPr="00BE75C9" w:rsidRDefault="008B5F7A" w:rsidP="00F5277F">
      <w:pPr>
        <w:shd w:val="clear" w:color="auto" w:fill="FFFFFF"/>
        <w:rPr>
          <w:rFonts w:cs="Arial"/>
          <w:color w:val="222222"/>
        </w:rPr>
      </w:pPr>
    </w:p>
    <w:p w:rsidR="00F5277F" w:rsidRPr="00BE75C9" w:rsidRDefault="00F5277F" w:rsidP="009701FB">
      <w:pPr>
        <w:pStyle w:val="Heading2"/>
        <w:numPr>
          <w:ilvl w:val="1"/>
          <w:numId w:val="12"/>
        </w:numPr>
        <w:rPr>
          <w:rFonts w:asciiTheme="minorHAnsi" w:hAnsiTheme="minorHAnsi"/>
        </w:rPr>
      </w:pPr>
      <w:proofErr w:type="spellStart"/>
      <w:r w:rsidRPr="00BE75C9">
        <w:rPr>
          <w:rFonts w:asciiTheme="minorHAnsi" w:hAnsiTheme="minorHAnsi"/>
        </w:rPr>
        <w:t>IngestToDAMS</w:t>
      </w:r>
      <w:proofErr w:type="spellEnd"/>
    </w:p>
    <w:p w:rsidR="00D5166C" w:rsidRPr="00BE75C9" w:rsidRDefault="002E2A4B" w:rsidP="002E2A4B">
      <w:pPr>
        <w:shd w:val="clear" w:color="auto" w:fill="FFFFFF"/>
        <w:rPr>
          <w:rFonts w:cs="Arial"/>
          <w:color w:val="222222"/>
        </w:rPr>
      </w:pPr>
      <w:r w:rsidRPr="00BE75C9">
        <w:rPr>
          <w:rFonts w:cs="Arial"/>
          <w:color w:val="222222"/>
        </w:rPr>
        <w:t xml:space="preserve">In the cases where the media rendition exists in </w:t>
      </w:r>
      <w:r w:rsidR="00952F24" w:rsidRPr="00BE75C9">
        <w:rPr>
          <w:rFonts w:cs="Arial"/>
          <w:color w:val="222222"/>
        </w:rPr>
        <w:t>the CIS</w:t>
      </w:r>
      <w:r w:rsidRPr="00BE75C9">
        <w:rPr>
          <w:rFonts w:cs="Arial"/>
          <w:color w:val="222222"/>
        </w:rPr>
        <w:t>, but</w:t>
      </w:r>
      <w:r w:rsidR="0070030F" w:rsidRPr="00BE75C9">
        <w:rPr>
          <w:rFonts w:cs="Arial"/>
          <w:color w:val="222222"/>
        </w:rPr>
        <w:t xml:space="preserve"> the image</w:t>
      </w:r>
      <w:r w:rsidRPr="00BE75C9">
        <w:rPr>
          <w:rFonts w:cs="Arial"/>
          <w:color w:val="222222"/>
        </w:rPr>
        <w:t xml:space="preserve"> is not present in DAMS, th</w:t>
      </w:r>
      <w:r w:rsidR="00A639BC" w:rsidRPr="00BE75C9">
        <w:rPr>
          <w:rFonts w:cs="Arial"/>
          <w:color w:val="222222"/>
        </w:rPr>
        <w:t xml:space="preserve">e </w:t>
      </w:r>
      <w:proofErr w:type="spellStart"/>
      <w:r w:rsidR="00A639BC" w:rsidRPr="00BE75C9">
        <w:rPr>
          <w:rFonts w:cs="Arial"/>
          <w:color w:val="222222"/>
        </w:rPr>
        <w:t>IngestTo</w:t>
      </w:r>
      <w:r w:rsidRPr="00BE75C9">
        <w:rPr>
          <w:rFonts w:cs="Arial"/>
          <w:color w:val="222222"/>
        </w:rPr>
        <w:t>DAMS</w:t>
      </w:r>
      <w:proofErr w:type="spellEnd"/>
      <w:r w:rsidRPr="00BE75C9">
        <w:rPr>
          <w:rFonts w:cs="Arial"/>
          <w:color w:val="222222"/>
        </w:rPr>
        <w:t xml:space="preserve"> operation type is used as the first </w:t>
      </w:r>
      <w:r w:rsidR="00DB2B47">
        <w:rPr>
          <w:rFonts w:cs="Arial"/>
          <w:color w:val="222222"/>
        </w:rPr>
        <w:t xml:space="preserve">CDIS </w:t>
      </w:r>
      <w:r w:rsidRPr="00BE75C9">
        <w:rPr>
          <w:rFonts w:cs="Arial"/>
          <w:color w:val="222222"/>
        </w:rPr>
        <w:t>step in the integration process.</w:t>
      </w:r>
      <w:r w:rsidR="00E960F6" w:rsidRPr="00BE75C9">
        <w:rPr>
          <w:rFonts w:cs="Arial"/>
          <w:color w:val="222222"/>
        </w:rPr>
        <w:t xml:space="preserve">  </w:t>
      </w:r>
      <w:r w:rsidR="00D5166C" w:rsidRPr="00BE75C9">
        <w:rPr>
          <w:rFonts w:cs="Arial"/>
          <w:color w:val="222222"/>
        </w:rPr>
        <w:t xml:space="preserve">In this operation, </w:t>
      </w:r>
      <w:r w:rsidR="00185E76">
        <w:rPr>
          <w:rFonts w:cs="Arial"/>
          <w:color w:val="222222"/>
        </w:rPr>
        <w:t>a</w:t>
      </w:r>
      <w:r w:rsidR="00185E76" w:rsidRPr="00BE75C9">
        <w:rPr>
          <w:rFonts w:cs="Arial"/>
          <w:color w:val="222222"/>
        </w:rPr>
        <w:t xml:space="preserve"> </w:t>
      </w:r>
      <w:r w:rsidR="00D5166C" w:rsidRPr="00BE75C9">
        <w:rPr>
          <w:rFonts w:cs="Arial"/>
          <w:color w:val="222222"/>
        </w:rPr>
        <w:t xml:space="preserve">new </w:t>
      </w:r>
      <w:r w:rsidR="00185E76">
        <w:rPr>
          <w:rFonts w:cs="Arial"/>
          <w:color w:val="222222"/>
        </w:rPr>
        <w:t>media image</w:t>
      </w:r>
      <w:r w:rsidR="00185E76" w:rsidRPr="00BE75C9">
        <w:rPr>
          <w:rFonts w:cs="Arial"/>
          <w:color w:val="222222"/>
        </w:rPr>
        <w:t xml:space="preserve"> </w:t>
      </w:r>
      <w:r w:rsidR="00D5166C" w:rsidRPr="00BE75C9">
        <w:rPr>
          <w:rFonts w:cs="Arial"/>
          <w:color w:val="222222"/>
        </w:rPr>
        <w:t xml:space="preserve">is created in the DAMS database.  The steps </w:t>
      </w:r>
      <w:r w:rsidR="000C3DB7">
        <w:rPr>
          <w:rFonts w:cs="Arial"/>
          <w:color w:val="222222"/>
        </w:rPr>
        <w:t xml:space="preserve">CDIS performs for </w:t>
      </w:r>
      <w:r w:rsidR="00D5166C" w:rsidRPr="00BE75C9">
        <w:rPr>
          <w:rFonts w:cs="Arial"/>
          <w:color w:val="222222"/>
        </w:rPr>
        <w:t>this process include:</w:t>
      </w:r>
    </w:p>
    <w:p w:rsidR="00D5166C" w:rsidRPr="00BE75C9" w:rsidRDefault="00E960F6" w:rsidP="00D5166C">
      <w:pPr>
        <w:pStyle w:val="ListParagraph"/>
        <w:numPr>
          <w:ilvl w:val="0"/>
          <w:numId w:val="15"/>
        </w:numPr>
        <w:shd w:val="clear" w:color="auto" w:fill="FFFFFF"/>
        <w:rPr>
          <w:rFonts w:cs="Arial"/>
          <w:color w:val="222222"/>
        </w:rPr>
      </w:pPr>
      <w:r w:rsidRPr="00BE75C9">
        <w:rPr>
          <w:rFonts w:cs="Arial"/>
          <w:color w:val="222222"/>
        </w:rPr>
        <w:t>The media (</w:t>
      </w:r>
      <w:r w:rsidR="003E4466" w:rsidRPr="00BE75C9">
        <w:rPr>
          <w:rFonts w:cs="Arial"/>
          <w:color w:val="222222"/>
        </w:rPr>
        <w:t xml:space="preserve">such as an </w:t>
      </w:r>
      <w:r w:rsidRPr="00BE75C9">
        <w:rPr>
          <w:rFonts w:cs="Arial"/>
          <w:color w:val="222222"/>
        </w:rPr>
        <w:t xml:space="preserve">image file) is copied </w:t>
      </w:r>
      <w:r w:rsidR="00185E76">
        <w:rPr>
          <w:rFonts w:cs="Arial"/>
          <w:color w:val="222222"/>
        </w:rPr>
        <w:t xml:space="preserve">from </w:t>
      </w:r>
      <w:r w:rsidR="005D455F" w:rsidRPr="00BE75C9">
        <w:rPr>
          <w:rFonts w:cs="Arial"/>
          <w:color w:val="222222"/>
        </w:rPr>
        <w:t>the TMS media drive</w:t>
      </w:r>
      <w:r w:rsidR="00E2295A" w:rsidRPr="00BE75C9">
        <w:rPr>
          <w:rFonts w:cs="Arial"/>
          <w:color w:val="222222"/>
        </w:rPr>
        <w:t xml:space="preserve"> and placed into the</w:t>
      </w:r>
      <w:r w:rsidRPr="00BE75C9">
        <w:rPr>
          <w:rFonts w:cs="Arial"/>
          <w:color w:val="222222"/>
        </w:rPr>
        <w:t xml:space="preserve"> </w:t>
      </w:r>
      <w:r w:rsidR="00E02FF3" w:rsidRPr="00BE75C9">
        <w:rPr>
          <w:rFonts w:cs="Arial"/>
          <w:color w:val="222222"/>
        </w:rPr>
        <w:t xml:space="preserve">CDIS work Folder location.  This </w:t>
      </w:r>
      <w:proofErr w:type="spellStart"/>
      <w:r w:rsidR="00E02FF3" w:rsidRPr="00BE75C9">
        <w:rPr>
          <w:rFonts w:cs="Arial"/>
          <w:color w:val="222222"/>
        </w:rPr>
        <w:t>workfolder</w:t>
      </w:r>
      <w:proofErr w:type="spellEnd"/>
      <w:r w:rsidR="00952F24" w:rsidRPr="00BE75C9">
        <w:rPr>
          <w:rFonts w:cs="Arial"/>
          <w:color w:val="222222"/>
        </w:rPr>
        <w:t xml:space="preserve"> (as specified in the config.ini file) </w:t>
      </w:r>
      <w:r w:rsidR="00E02FF3" w:rsidRPr="00BE75C9">
        <w:rPr>
          <w:rFonts w:cs="Arial"/>
          <w:color w:val="222222"/>
        </w:rPr>
        <w:t xml:space="preserve">is located on the same server as </w:t>
      </w:r>
      <w:proofErr w:type="spellStart"/>
      <w:r w:rsidR="00E02FF3" w:rsidRPr="00BE75C9">
        <w:rPr>
          <w:rFonts w:cs="Arial"/>
          <w:color w:val="222222"/>
        </w:rPr>
        <w:t>hotfolder</w:t>
      </w:r>
      <w:proofErr w:type="spellEnd"/>
      <w:r w:rsidR="00E02FF3" w:rsidRPr="00BE75C9">
        <w:rPr>
          <w:rFonts w:cs="Arial"/>
          <w:color w:val="222222"/>
        </w:rPr>
        <w:t xml:space="preserve"> for the unit, and is typically named ‘TEMP-XFER’</w:t>
      </w:r>
      <w:r w:rsidRPr="00BE75C9">
        <w:rPr>
          <w:rFonts w:cs="Arial"/>
          <w:color w:val="222222"/>
        </w:rPr>
        <w:t xml:space="preserve">.  </w:t>
      </w:r>
    </w:p>
    <w:p w:rsidR="00E02FF3" w:rsidRPr="00BE75C9" w:rsidRDefault="00E02FF3" w:rsidP="00D5166C">
      <w:pPr>
        <w:pStyle w:val="ListParagraph"/>
        <w:numPr>
          <w:ilvl w:val="0"/>
          <w:numId w:val="15"/>
        </w:numPr>
        <w:shd w:val="clear" w:color="auto" w:fill="FFFFFF"/>
        <w:rPr>
          <w:rFonts w:cs="Arial"/>
          <w:color w:val="222222"/>
        </w:rPr>
      </w:pPr>
      <w:r w:rsidRPr="00BE75C9">
        <w:rPr>
          <w:rFonts w:cs="Arial"/>
          <w:color w:val="222222"/>
        </w:rPr>
        <w:t>On</w:t>
      </w:r>
      <w:r w:rsidR="003E4466" w:rsidRPr="00BE75C9">
        <w:rPr>
          <w:rFonts w:cs="Arial"/>
          <w:color w:val="222222"/>
        </w:rPr>
        <w:t>ce all files in the batch are copied to</w:t>
      </w:r>
      <w:r w:rsidRPr="00BE75C9">
        <w:rPr>
          <w:rFonts w:cs="Arial"/>
          <w:color w:val="222222"/>
        </w:rPr>
        <w:t xml:space="preserve"> the </w:t>
      </w:r>
      <w:proofErr w:type="spellStart"/>
      <w:r w:rsidRPr="00BE75C9">
        <w:rPr>
          <w:rFonts w:cs="Arial"/>
          <w:color w:val="222222"/>
        </w:rPr>
        <w:t>wor</w:t>
      </w:r>
      <w:r w:rsidR="0072455B" w:rsidRPr="00BE75C9">
        <w:rPr>
          <w:rFonts w:cs="Arial"/>
          <w:color w:val="222222"/>
        </w:rPr>
        <w:t>k</w:t>
      </w:r>
      <w:r w:rsidRPr="00BE75C9">
        <w:rPr>
          <w:rFonts w:cs="Arial"/>
          <w:color w:val="222222"/>
        </w:rPr>
        <w:t>folder</w:t>
      </w:r>
      <w:proofErr w:type="spellEnd"/>
      <w:r w:rsidRPr="00BE75C9">
        <w:rPr>
          <w:rFonts w:cs="Arial"/>
          <w:color w:val="222222"/>
        </w:rPr>
        <w:t xml:space="preserve"> location, the files are </w:t>
      </w:r>
      <w:r w:rsidR="003E4466" w:rsidRPr="00BE75C9">
        <w:rPr>
          <w:rFonts w:cs="Arial"/>
          <w:color w:val="222222"/>
        </w:rPr>
        <w:t>moved</w:t>
      </w:r>
      <w:r w:rsidRPr="00BE75C9">
        <w:rPr>
          <w:rFonts w:cs="Arial"/>
          <w:color w:val="222222"/>
        </w:rPr>
        <w:t xml:space="preserve"> out of the </w:t>
      </w:r>
      <w:proofErr w:type="spellStart"/>
      <w:r w:rsidRPr="00BE75C9">
        <w:rPr>
          <w:rFonts w:cs="Arial"/>
          <w:color w:val="222222"/>
        </w:rPr>
        <w:t>workfolder</w:t>
      </w:r>
      <w:proofErr w:type="spellEnd"/>
      <w:r w:rsidRPr="00BE75C9">
        <w:rPr>
          <w:rFonts w:cs="Arial"/>
          <w:color w:val="222222"/>
        </w:rPr>
        <w:t xml:space="preserve"> </w:t>
      </w:r>
      <w:r w:rsidR="003E4466" w:rsidRPr="00BE75C9">
        <w:rPr>
          <w:rFonts w:cs="Arial"/>
          <w:color w:val="222222"/>
        </w:rPr>
        <w:t>and placed in</w:t>
      </w:r>
      <w:r w:rsidRPr="00BE75C9">
        <w:rPr>
          <w:rFonts w:cs="Arial"/>
          <w:color w:val="222222"/>
        </w:rPr>
        <w:t xml:space="preserve">to the </w:t>
      </w:r>
      <w:proofErr w:type="spellStart"/>
      <w:r w:rsidRPr="00BE75C9">
        <w:rPr>
          <w:rFonts w:cs="Arial"/>
          <w:color w:val="222222"/>
        </w:rPr>
        <w:t>hotfolder</w:t>
      </w:r>
      <w:proofErr w:type="spellEnd"/>
      <w:r w:rsidRPr="00BE75C9">
        <w:rPr>
          <w:rFonts w:cs="Arial"/>
          <w:color w:val="222222"/>
        </w:rPr>
        <w:t xml:space="preserve"> location.</w:t>
      </w:r>
    </w:p>
    <w:p w:rsidR="00E02FF3" w:rsidRPr="00BE75C9" w:rsidRDefault="00E02FF3" w:rsidP="00D5166C">
      <w:pPr>
        <w:pStyle w:val="ListParagraph"/>
        <w:numPr>
          <w:ilvl w:val="0"/>
          <w:numId w:val="15"/>
        </w:numPr>
        <w:shd w:val="clear" w:color="auto" w:fill="FFFFFF"/>
        <w:rPr>
          <w:rFonts w:cs="Arial"/>
          <w:color w:val="222222"/>
        </w:rPr>
      </w:pPr>
      <w:r w:rsidRPr="00BE75C9">
        <w:rPr>
          <w:rFonts w:cs="Arial"/>
          <w:color w:val="222222"/>
        </w:rPr>
        <w:t xml:space="preserve">A zero-byte file with the name ‘ready.txt’ is created in the </w:t>
      </w:r>
      <w:proofErr w:type="spellStart"/>
      <w:r w:rsidRPr="00BE75C9">
        <w:rPr>
          <w:rFonts w:cs="Arial"/>
          <w:color w:val="222222"/>
        </w:rPr>
        <w:t>hotfolder</w:t>
      </w:r>
      <w:proofErr w:type="spellEnd"/>
      <w:r w:rsidRPr="00BE75C9">
        <w:rPr>
          <w:rFonts w:cs="Arial"/>
          <w:color w:val="222222"/>
        </w:rPr>
        <w:t xml:space="preserve"> directory.</w:t>
      </w:r>
    </w:p>
    <w:p w:rsidR="002E2A4B" w:rsidRPr="00BE75C9" w:rsidRDefault="00E960F6" w:rsidP="00D5166C">
      <w:pPr>
        <w:pStyle w:val="ListParagraph"/>
        <w:numPr>
          <w:ilvl w:val="0"/>
          <w:numId w:val="15"/>
        </w:numPr>
        <w:shd w:val="clear" w:color="auto" w:fill="FFFFFF"/>
        <w:rPr>
          <w:rFonts w:cs="Arial"/>
          <w:color w:val="222222"/>
        </w:rPr>
      </w:pPr>
      <w:r w:rsidRPr="00BE75C9">
        <w:rPr>
          <w:rFonts w:cs="Arial"/>
          <w:color w:val="222222"/>
        </w:rPr>
        <w:t>An automated process outsid</w:t>
      </w:r>
      <w:r w:rsidR="006F0E22" w:rsidRPr="00BE75C9">
        <w:rPr>
          <w:rFonts w:cs="Arial"/>
          <w:color w:val="222222"/>
        </w:rPr>
        <w:t xml:space="preserve">e </w:t>
      </w:r>
      <w:r w:rsidR="0072455B" w:rsidRPr="00BE75C9">
        <w:rPr>
          <w:rFonts w:cs="Arial"/>
          <w:color w:val="222222"/>
        </w:rPr>
        <w:t xml:space="preserve">of </w:t>
      </w:r>
      <w:r w:rsidR="006F0E22" w:rsidRPr="00BE75C9">
        <w:rPr>
          <w:rFonts w:cs="Arial"/>
          <w:color w:val="222222"/>
        </w:rPr>
        <w:t>the scope of CDIS picks up this</w:t>
      </w:r>
      <w:r w:rsidRPr="00BE75C9">
        <w:rPr>
          <w:rFonts w:cs="Arial"/>
          <w:color w:val="222222"/>
        </w:rPr>
        <w:t xml:space="preserve"> new </w:t>
      </w:r>
      <w:r w:rsidR="00E2295A" w:rsidRPr="00BE75C9">
        <w:rPr>
          <w:rFonts w:cs="Arial"/>
          <w:color w:val="222222"/>
        </w:rPr>
        <w:t>media</w:t>
      </w:r>
      <w:r w:rsidR="00E02FF3" w:rsidRPr="00BE75C9">
        <w:rPr>
          <w:rFonts w:cs="Arial"/>
          <w:color w:val="222222"/>
        </w:rPr>
        <w:t xml:space="preserve"> </w:t>
      </w:r>
      <w:r w:rsidR="00E2295A" w:rsidRPr="00BE75C9">
        <w:rPr>
          <w:rFonts w:cs="Arial"/>
          <w:color w:val="222222"/>
        </w:rPr>
        <w:t>and</w:t>
      </w:r>
      <w:r w:rsidR="00D5166C" w:rsidRPr="00BE75C9">
        <w:rPr>
          <w:rFonts w:cs="Arial"/>
          <w:color w:val="222222"/>
        </w:rPr>
        <w:t xml:space="preserve"> will</w:t>
      </w:r>
      <w:r w:rsidR="006F0E22" w:rsidRPr="00BE75C9">
        <w:rPr>
          <w:rFonts w:cs="Arial"/>
          <w:color w:val="222222"/>
        </w:rPr>
        <w:t xml:space="preserve"> create the DAMS </w:t>
      </w:r>
      <w:r w:rsidR="0070030F" w:rsidRPr="00BE75C9">
        <w:rPr>
          <w:rFonts w:cs="Arial"/>
          <w:color w:val="222222"/>
        </w:rPr>
        <w:t xml:space="preserve">image </w:t>
      </w:r>
      <w:r w:rsidR="006F0E22" w:rsidRPr="00BE75C9">
        <w:rPr>
          <w:rFonts w:cs="Arial"/>
          <w:color w:val="222222"/>
        </w:rPr>
        <w:t xml:space="preserve">record for these </w:t>
      </w:r>
      <w:r w:rsidR="0070030F" w:rsidRPr="00BE75C9">
        <w:rPr>
          <w:rFonts w:cs="Arial"/>
          <w:color w:val="222222"/>
        </w:rPr>
        <w:t xml:space="preserve">TMS </w:t>
      </w:r>
      <w:r w:rsidR="006F0E22" w:rsidRPr="00BE75C9">
        <w:rPr>
          <w:rFonts w:cs="Arial"/>
          <w:color w:val="222222"/>
        </w:rPr>
        <w:t>renditions</w:t>
      </w:r>
      <w:r w:rsidRPr="00BE75C9">
        <w:rPr>
          <w:rFonts w:cs="Arial"/>
          <w:color w:val="222222"/>
        </w:rPr>
        <w:t xml:space="preserve">. </w:t>
      </w:r>
    </w:p>
    <w:p w:rsidR="005D455F" w:rsidRPr="00BE75C9" w:rsidRDefault="005D455F" w:rsidP="005D455F">
      <w:pPr>
        <w:pStyle w:val="ListParagraph"/>
        <w:shd w:val="clear" w:color="auto" w:fill="FFFFFF"/>
        <w:rPr>
          <w:rFonts w:cs="Arial"/>
          <w:color w:val="222222"/>
        </w:rPr>
      </w:pPr>
    </w:p>
    <w:p w:rsidR="008B5F7A" w:rsidRPr="00BE75C9" w:rsidRDefault="004B05CA" w:rsidP="004B05CA">
      <w:pPr>
        <w:pStyle w:val="Heading3"/>
        <w:numPr>
          <w:ilvl w:val="0"/>
          <w:numId w:val="0"/>
        </w:numPr>
        <w:ind w:left="720" w:hanging="720"/>
        <w:rPr>
          <w:rFonts w:asciiTheme="minorHAnsi" w:hAnsiTheme="minorHAnsi" w:cs="Arial"/>
          <w:color w:val="222222"/>
        </w:rPr>
      </w:pPr>
      <w:r w:rsidRPr="00BE75C9">
        <w:rPr>
          <w:rFonts w:asciiTheme="minorHAnsi" w:hAnsiTheme="minorHAnsi"/>
        </w:rPr>
        <w:lastRenderedPageBreak/>
        <w:t xml:space="preserve">2.2.1 </w:t>
      </w:r>
      <w:proofErr w:type="spellStart"/>
      <w:r w:rsidRPr="00BE75C9">
        <w:rPr>
          <w:rFonts w:asciiTheme="minorHAnsi" w:hAnsiTheme="minorHAnsi"/>
        </w:rPr>
        <w:t>IngestToDAMS</w:t>
      </w:r>
      <w:proofErr w:type="spellEnd"/>
      <w:r w:rsidRPr="00BE75C9">
        <w:rPr>
          <w:rFonts w:asciiTheme="minorHAnsi" w:hAnsiTheme="minorHAnsi"/>
        </w:rPr>
        <w:t xml:space="preserve"> SQL-XML configuration Options</w:t>
      </w:r>
    </w:p>
    <w:p w:rsidR="00D918B8" w:rsidRPr="00BE75C9" w:rsidRDefault="006B2C1B" w:rsidP="002E2A4B">
      <w:pPr>
        <w:shd w:val="clear" w:color="auto" w:fill="FFFFFF"/>
        <w:rPr>
          <w:rFonts w:cs="Arial"/>
          <w:color w:val="222222"/>
        </w:rPr>
      </w:pPr>
      <w:r w:rsidRPr="00BE75C9">
        <w:rPr>
          <w:rFonts w:cs="Arial"/>
          <w:color w:val="222222"/>
        </w:rPr>
        <w:t xml:space="preserve">Upon execution of the </w:t>
      </w:r>
      <w:proofErr w:type="spellStart"/>
      <w:r w:rsidRPr="00BE75C9">
        <w:rPr>
          <w:rFonts w:cs="Arial"/>
          <w:color w:val="222222"/>
        </w:rPr>
        <w:t>IngestToDAMS</w:t>
      </w:r>
      <w:proofErr w:type="spellEnd"/>
      <w:r w:rsidRPr="00BE75C9">
        <w:rPr>
          <w:rFonts w:cs="Arial"/>
          <w:color w:val="222222"/>
        </w:rPr>
        <w:t xml:space="preserve"> operation, CDIS will generate a list of </w:t>
      </w:r>
      <w:proofErr w:type="spellStart"/>
      <w:r w:rsidRPr="00BE75C9">
        <w:rPr>
          <w:rFonts w:cs="Arial"/>
          <w:color w:val="222222"/>
        </w:rPr>
        <w:t>RenditionIDs</w:t>
      </w:r>
      <w:proofErr w:type="spellEnd"/>
      <w:r w:rsidRPr="00BE75C9">
        <w:rPr>
          <w:rFonts w:cs="Arial"/>
          <w:color w:val="222222"/>
        </w:rPr>
        <w:t xml:space="preserve"> and Filenames from TMS that need to be created in DAMS.  This list of CIS renditions</w:t>
      </w:r>
      <w:r w:rsidR="00FD1EC6" w:rsidRPr="00BE75C9">
        <w:rPr>
          <w:rFonts w:cs="Arial"/>
          <w:color w:val="222222"/>
        </w:rPr>
        <w:t xml:space="preserve"> to be added to the DAMS with the </w:t>
      </w:r>
      <w:proofErr w:type="spellStart"/>
      <w:r w:rsidR="00FD1EC6" w:rsidRPr="00BE75C9">
        <w:rPr>
          <w:rFonts w:cs="Arial"/>
          <w:color w:val="222222"/>
        </w:rPr>
        <w:t>IngestToDAMS</w:t>
      </w:r>
      <w:proofErr w:type="spellEnd"/>
      <w:r w:rsidR="00FD1EC6" w:rsidRPr="00BE75C9">
        <w:rPr>
          <w:rFonts w:cs="Arial"/>
          <w:color w:val="222222"/>
        </w:rPr>
        <w:t xml:space="preserve"> operation </w:t>
      </w:r>
      <w:r w:rsidR="00D918B8" w:rsidRPr="00BE75C9">
        <w:rPr>
          <w:rFonts w:cs="Arial"/>
          <w:color w:val="222222"/>
        </w:rPr>
        <w:t>are configu</w:t>
      </w:r>
      <w:r w:rsidR="005D455F" w:rsidRPr="00BE75C9">
        <w:rPr>
          <w:rFonts w:cs="Arial"/>
          <w:color w:val="222222"/>
        </w:rPr>
        <w:t>rabl</w:t>
      </w:r>
      <w:r w:rsidR="00FD1EC6" w:rsidRPr="00BE75C9">
        <w:rPr>
          <w:rFonts w:cs="Arial"/>
          <w:color w:val="222222"/>
        </w:rPr>
        <w:t>e in the SQL.xml file.</w:t>
      </w:r>
    </w:p>
    <w:p w:rsidR="005D455F" w:rsidRPr="00BE75C9" w:rsidRDefault="006B2C1B" w:rsidP="002E2A4B">
      <w:pPr>
        <w:shd w:val="clear" w:color="auto" w:fill="FFFFFF"/>
        <w:rPr>
          <w:rFonts w:cs="Arial"/>
          <w:color w:val="222222"/>
        </w:rPr>
      </w:pPr>
      <w:r w:rsidRPr="00BE75C9">
        <w:rPr>
          <w:rFonts w:cs="Arial"/>
          <w:color w:val="222222"/>
        </w:rPr>
        <w:t>In the SQL-XML file, w</w:t>
      </w:r>
      <w:r w:rsidR="005D455F" w:rsidRPr="00BE75C9">
        <w:rPr>
          <w:rFonts w:cs="Arial"/>
          <w:color w:val="222222"/>
        </w:rPr>
        <w:t>ithin the &lt;</w:t>
      </w:r>
      <w:proofErr w:type="spellStart"/>
      <w:r w:rsidR="005D455F" w:rsidRPr="00BE75C9">
        <w:rPr>
          <w:rFonts w:cs="Arial"/>
          <w:color w:val="222222"/>
        </w:rPr>
        <w:t>ingestToDAMS</w:t>
      </w:r>
      <w:proofErr w:type="spellEnd"/>
      <w:r w:rsidR="005D455F" w:rsidRPr="00BE75C9">
        <w:rPr>
          <w:rFonts w:cs="Arial"/>
          <w:color w:val="222222"/>
        </w:rPr>
        <w:t>&gt; ta</w:t>
      </w:r>
      <w:r w:rsidRPr="00BE75C9">
        <w:rPr>
          <w:rFonts w:cs="Arial"/>
          <w:color w:val="222222"/>
        </w:rPr>
        <w:t xml:space="preserve">g the query contained in </w:t>
      </w:r>
      <w:r w:rsidR="005D455F" w:rsidRPr="00BE75C9">
        <w:rPr>
          <w:rFonts w:cs="Arial"/>
          <w:color w:val="222222"/>
        </w:rPr>
        <w:t xml:space="preserve">the </w:t>
      </w:r>
      <w:del w:id="8" w:author="Robert Feldman" w:date="2015-05-11T10:50:00Z">
        <w:r w:rsidR="005D455F" w:rsidRPr="00BE75C9" w:rsidDel="00EF69CD">
          <w:rPr>
            <w:rFonts w:cs="Arial"/>
            <w:color w:val="222222"/>
          </w:rPr>
          <w:delText xml:space="preserve"> </w:delText>
        </w:r>
      </w:del>
      <w:r w:rsidR="005D455F" w:rsidRPr="00BE75C9">
        <w:rPr>
          <w:rFonts w:cs="Arial"/>
          <w:color w:val="222222"/>
        </w:rPr>
        <w:t>“type="</w:t>
      </w:r>
      <w:proofErr w:type="spellStart"/>
      <w:r w:rsidR="005D455F" w:rsidRPr="00BE75C9">
        <w:rPr>
          <w:rFonts w:cs="Arial"/>
          <w:color w:val="222222"/>
        </w:rPr>
        <w:t>TMSSelectList</w:t>
      </w:r>
      <w:proofErr w:type="spellEnd"/>
      <w:r w:rsidR="005D455F" w:rsidRPr="00BE75C9">
        <w:rPr>
          <w:rFonts w:cs="Arial"/>
          <w:color w:val="222222"/>
        </w:rPr>
        <w:t>”</w:t>
      </w:r>
      <w:r w:rsidR="008B5F7A" w:rsidRPr="00BE75C9">
        <w:rPr>
          <w:rFonts w:cs="Arial"/>
          <w:color w:val="222222"/>
        </w:rPr>
        <w:t xml:space="preserve">, </w:t>
      </w:r>
      <w:r w:rsidRPr="00BE75C9">
        <w:rPr>
          <w:rFonts w:cs="Arial"/>
          <w:color w:val="222222"/>
        </w:rPr>
        <w:t>will be used to obtain the CIS</w:t>
      </w:r>
      <w:r w:rsidR="008B5F7A" w:rsidRPr="00BE75C9">
        <w:rPr>
          <w:rFonts w:cs="Arial"/>
          <w:color w:val="222222"/>
        </w:rPr>
        <w:t xml:space="preserve"> records that need to be incorporated into DAMS.  The query can be a based on </w:t>
      </w:r>
      <w:r w:rsidRPr="00BE75C9">
        <w:rPr>
          <w:rFonts w:cs="Arial"/>
          <w:color w:val="222222"/>
        </w:rPr>
        <w:t>a</w:t>
      </w:r>
      <w:r w:rsidR="008B5F7A" w:rsidRPr="00BE75C9">
        <w:rPr>
          <w:rFonts w:cs="Arial"/>
          <w:color w:val="222222"/>
        </w:rPr>
        <w:t xml:space="preserve">ny criteria that can be selected from the DAMS database.  The select list can limited to as </w:t>
      </w:r>
      <w:r w:rsidRPr="00BE75C9">
        <w:rPr>
          <w:rFonts w:cs="Arial"/>
          <w:color w:val="222222"/>
        </w:rPr>
        <w:t>many records as you configure</w:t>
      </w:r>
      <w:r w:rsidR="008B5F7A" w:rsidRPr="00BE75C9">
        <w:rPr>
          <w:rFonts w:cs="Arial"/>
          <w:color w:val="222222"/>
        </w:rPr>
        <w:t xml:space="preserve">.  </w:t>
      </w:r>
    </w:p>
    <w:p w:rsidR="008B5F7A" w:rsidRPr="00BE75C9" w:rsidRDefault="008B5F7A" w:rsidP="005A7F19">
      <w:pPr>
        <w:shd w:val="clear" w:color="auto" w:fill="FFFFFF"/>
        <w:rPr>
          <w:rFonts w:cs="Arial"/>
          <w:color w:val="222222"/>
        </w:rPr>
      </w:pPr>
      <w:r w:rsidRPr="00BE75C9">
        <w:rPr>
          <w:rFonts w:cs="Arial"/>
          <w:color w:val="222222"/>
        </w:rPr>
        <w:t xml:space="preserve">Each of the renditions from the </w:t>
      </w:r>
      <w:proofErr w:type="spellStart"/>
      <w:r w:rsidRPr="00BE75C9">
        <w:rPr>
          <w:rFonts w:cs="Arial"/>
          <w:color w:val="222222"/>
        </w:rPr>
        <w:t>TMSSelectList</w:t>
      </w:r>
      <w:proofErr w:type="spellEnd"/>
      <w:r w:rsidRPr="00BE75C9">
        <w:rPr>
          <w:rFonts w:cs="Arial"/>
          <w:color w:val="222222"/>
        </w:rPr>
        <w:t xml:space="preserve"> result set are checked against the other quer</w:t>
      </w:r>
      <w:r w:rsidR="00C94BB3" w:rsidRPr="00BE75C9">
        <w:rPr>
          <w:rFonts w:cs="Arial"/>
          <w:color w:val="222222"/>
        </w:rPr>
        <w:t xml:space="preserve">y tag in the </w:t>
      </w:r>
      <w:proofErr w:type="spellStart"/>
      <w:r w:rsidR="00C94BB3" w:rsidRPr="00BE75C9">
        <w:rPr>
          <w:rFonts w:cs="Arial"/>
          <w:color w:val="222222"/>
        </w:rPr>
        <w:t>ingestToCIS</w:t>
      </w:r>
      <w:proofErr w:type="spellEnd"/>
      <w:r w:rsidRPr="00BE75C9">
        <w:rPr>
          <w:rFonts w:cs="Arial"/>
          <w:color w:val="222222"/>
        </w:rPr>
        <w:t xml:space="preserve"> area of the xml file.  This is the </w:t>
      </w:r>
      <w:proofErr w:type="spellStart"/>
      <w:r w:rsidRPr="00BE75C9">
        <w:rPr>
          <w:rFonts w:cs="Arial"/>
          <w:color w:val="222222"/>
        </w:rPr>
        <w:t>CheckForExistingDAMSRendition</w:t>
      </w:r>
      <w:proofErr w:type="spellEnd"/>
      <w:r w:rsidRPr="00BE75C9">
        <w:rPr>
          <w:rFonts w:cs="Arial"/>
          <w:color w:val="222222"/>
        </w:rPr>
        <w:t xml:space="preserve"> query type tag. This second query checks the DAMS database if there are </w:t>
      </w:r>
      <w:r w:rsidR="006B2C1B" w:rsidRPr="00BE75C9">
        <w:rPr>
          <w:rFonts w:cs="Arial"/>
          <w:color w:val="222222"/>
        </w:rPr>
        <w:t xml:space="preserve">already </w:t>
      </w:r>
      <w:r w:rsidRPr="00BE75C9">
        <w:rPr>
          <w:rFonts w:cs="Arial"/>
          <w:color w:val="222222"/>
        </w:rPr>
        <w:t xml:space="preserve">existing media renditions for the one that is to be created. It is important to check to see if there exist any DAMS renditions from the </w:t>
      </w:r>
      <w:proofErr w:type="spellStart"/>
      <w:r w:rsidRPr="00BE75C9">
        <w:rPr>
          <w:rFonts w:cs="Arial"/>
          <w:color w:val="222222"/>
        </w:rPr>
        <w:t>TMSSelectList</w:t>
      </w:r>
      <w:proofErr w:type="spellEnd"/>
      <w:r w:rsidRPr="00BE75C9">
        <w:rPr>
          <w:rFonts w:cs="Arial"/>
          <w:color w:val="222222"/>
        </w:rPr>
        <w:t xml:space="preserve"> are already in DAMS.  We do not create a media rendition in TMS for one that is already there.  See Appendix B for a Sample XML file showing these tags.</w:t>
      </w:r>
    </w:p>
    <w:p w:rsidR="005A7F19" w:rsidRPr="00BE75C9" w:rsidRDefault="005A7F19" w:rsidP="005A7F19">
      <w:pPr>
        <w:shd w:val="clear" w:color="auto" w:fill="FFFFFF"/>
        <w:rPr>
          <w:rFonts w:cs="Arial"/>
          <w:color w:val="222222"/>
        </w:rPr>
      </w:pPr>
    </w:p>
    <w:p w:rsidR="005A7F19" w:rsidRPr="00BE75C9" w:rsidRDefault="005A7F19" w:rsidP="005A7F19">
      <w:pPr>
        <w:pStyle w:val="Heading3"/>
        <w:numPr>
          <w:ilvl w:val="0"/>
          <w:numId w:val="0"/>
        </w:numPr>
        <w:ind w:left="720" w:hanging="720"/>
        <w:rPr>
          <w:rFonts w:asciiTheme="minorHAnsi" w:hAnsiTheme="minorHAnsi" w:cs="Arial"/>
          <w:color w:val="222222"/>
        </w:rPr>
      </w:pPr>
      <w:r w:rsidRPr="00BE75C9">
        <w:rPr>
          <w:rFonts w:asciiTheme="minorHAnsi" w:hAnsiTheme="minorHAnsi"/>
        </w:rPr>
        <w:t xml:space="preserve">2.2.2 </w:t>
      </w:r>
      <w:proofErr w:type="spellStart"/>
      <w:r w:rsidRPr="00BE75C9">
        <w:rPr>
          <w:rFonts w:asciiTheme="minorHAnsi" w:hAnsiTheme="minorHAnsi"/>
        </w:rPr>
        <w:t>IngestToDAMS</w:t>
      </w:r>
      <w:proofErr w:type="spellEnd"/>
      <w:r w:rsidRPr="00BE75C9">
        <w:rPr>
          <w:rFonts w:asciiTheme="minorHAnsi" w:hAnsiTheme="minorHAnsi"/>
        </w:rPr>
        <w:t xml:space="preserve"> config.ini Options</w:t>
      </w:r>
    </w:p>
    <w:p w:rsidR="008B5F7A" w:rsidRPr="00BE75C9" w:rsidRDefault="008B5F7A" w:rsidP="00F5277F">
      <w:pPr>
        <w:shd w:val="clear" w:color="auto" w:fill="FFFFFF"/>
        <w:rPr>
          <w:rFonts w:cs="Arial"/>
          <w:color w:val="222222"/>
        </w:rPr>
      </w:pPr>
      <w:r w:rsidRPr="00BE75C9">
        <w:rPr>
          <w:rFonts w:cs="Arial"/>
          <w:color w:val="222222"/>
        </w:rPr>
        <w:t xml:space="preserve">There are several settings in the config.ini file that are used exclusively for the </w:t>
      </w:r>
      <w:proofErr w:type="spellStart"/>
      <w:r w:rsidRPr="00BE75C9">
        <w:rPr>
          <w:rFonts w:cs="Arial"/>
          <w:color w:val="222222"/>
        </w:rPr>
        <w:t>ingestToDams</w:t>
      </w:r>
      <w:proofErr w:type="spellEnd"/>
      <w:r w:rsidRPr="00BE75C9">
        <w:rPr>
          <w:rFonts w:cs="Arial"/>
          <w:color w:val="222222"/>
        </w:rPr>
        <w:t xml:space="preserve"> process.  They are as follows:</w:t>
      </w:r>
    </w:p>
    <w:p w:rsidR="008B5F7A" w:rsidRPr="00BE75C9" w:rsidRDefault="008B5F7A" w:rsidP="00B902F6">
      <w:pPr>
        <w:shd w:val="clear" w:color="auto" w:fill="FFFFFF"/>
        <w:ind w:left="576"/>
        <w:rPr>
          <w:rFonts w:cs="Arial"/>
          <w:color w:val="222222"/>
        </w:rPr>
      </w:pPr>
      <w:proofErr w:type="spellStart"/>
      <w:proofErr w:type="gramStart"/>
      <w:r w:rsidRPr="00BE75C9">
        <w:rPr>
          <w:rFonts w:cs="Arial"/>
          <w:color w:val="222222"/>
        </w:rPr>
        <w:t>workFolder</w:t>
      </w:r>
      <w:proofErr w:type="spellEnd"/>
      <w:proofErr w:type="gramEnd"/>
      <w:r w:rsidR="008C50DC" w:rsidRPr="00BE75C9">
        <w:rPr>
          <w:rFonts w:cs="Arial"/>
          <w:color w:val="222222"/>
        </w:rPr>
        <w:t xml:space="preserve">:  Indicates </w:t>
      </w:r>
      <w:r w:rsidR="000E34D4" w:rsidRPr="00BE75C9">
        <w:rPr>
          <w:rFonts w:cs="Arial"/>
          <w:color w:val="222222"/>
        </w:rPr>
        <w:t>th</w:t>
      </w:r>
      <w:r w:rsidR="006B2C1B" w:rsidRPr="00BE75C9">
        <w:rPr>
          <w:rFonts w:cs="Arial"/>
          <w:color w:val="222222"/>
        </w:rPr>
        <w:t xml:space="preserve">e work folder for media </w:t>
      </w:r>
      <w:r w:rsidR="000E34D4" w:rsidRPr="00BE75C9">
        <w:rPr>
          <w:rFonts w:cs="Arial"/>
          <w:color w:val="222222"/>
        </w:rPr>
        <w:t>files that are identified as needing to be ingested into DAMS.</w:t>
      </w:r>
      <w:r w:rsidR="008C50DC" w:rsidRPr="00BE75C9">
        <w:rPr>
          <w:rFonts w:cs="Arial"/>
          <w:color w:val="222222"/>
        </w:rPr>
        <w:t xml:space="preserve">  </w:t>
      </w:r>
      <w:r w:rsidR="00202548" w:rsidRPr="00BE75C9">
        <w:rPr>
          <w:rFonts w:cs="Arial"/>
          <w:color w:val="222222"/>
        </w:rPr>
        <w:t>To ensure quickest file copy speed possible, t</w:t>
      </w:r>
      <w:r w:rsidR="008C50DC" w:rsidRPr="00BE75C9">
        <w:rPr>
          <w:rFonts w:cs="Arial"/>
          <w:color w:val="222222"/>
        </w:rPr>
        <w:t xml:space="preserve">his </w:t>
      </w:r>
      <w:proofErr w:type="spellStart"/>
      <w:r w:rsidR="008C50DC" w:rsidRPr="00BE75C9">
        <w:rPr>
          <w:rFonts w:cs="Arial"/>
          <w:color w:val="222222"/>
        </w:rPr>
        <w:t>w</w:t>
      </w:r>
      <w:r w:rsidR="00202548" w:rsidRPr="00BE75C9">
        <w:rPr>
          <w:rFonts w:cs="Arial"/>
          <w:color w:val="222222"/>
        </w:rPr>
        <w:t>orkfolder</w:t>
      </w:r>
      <w:proofErr w:type="spellEnd"/>
      <w:r w:rsidR="00202548" w:rsidRPr="00BE75C9">
        <w:rPr>
          <w:rFonts w:cs="Arial"/>
          <w:color w:val="222222"/>
        </w:rPr>
        <w:t xml:space="preserve"> should reside on the same server as the </w:t>
      </w:r>
      <w:proofErr w:type="spellStart"/>
      <w:r w:rsidR="00202548" w:rsidRPr="00BE75C9">
        <w:rPr>
          <w:rFonts w:cs="Arial"/>
          <w:color w:val="222222"/>
        </w:rPr>
        <w:t>hotFolder</w:t>
      </w:r>
      <w:proofErr w:type="spellEnd"/>
      <w:r w:rsidR="008C50DC" w:rsidRPr="00BE75C9">
        <w:rPr>
          <w:rFonts w:cs="Arial"/>
          <w:color w:val="222222"/>
        </w:rPr>
        <w:t>.</w:t>
      </w:r>
    </w:p>
    <w:p w:rsidR="006B2C1B" w:rsidRPr="00BE75C9" w:rsidRDefault="006B2C1B" w:rsidP="006B2C1B">
      <w:pPr>
        <w:shd w:val="clear" w:color="auto" w:fill="FFFFFF"/>
        <w:ind w:left="576"/>
        <w:rPr>
          <w:rFonts w:cs="Arial"/>
          <w:color w:val="222222"/>
        </w:rPr>
      </w:pPr>
      <w:proofErr w:type="spellStart"/>
      <w:proofErr w:type="gramStart"/>
      <w:r w:rsidRPr="00BE75C9">
        <w:rPr>
          <w:rFonts w:cs="Arial"/>
          <w:color w:val="222222"/>
        </w:rPr>
        <w:t>hotFolderMaster</w:t>
      </w:r>
      <w:proofErr w:type="spellEnd"/>
      <w:proofErr w:type="gramEnd"/>
      <w:r w:rsidRPr="00BE75C9">
        <w:rPr>
          <w:rFonts w:cs="Arial"/>
          <w:color w:val="222222"/>
        </w:rPr>
        <w:t xml:space="preserve">:  This setting indicates the server and folder that new media </w:t>
      </w:r>
      <w:r w:rsidR="00AC6045">
        <w:rPr>
          <w:rFonts w:cs="Arial"/>
          <w:color w:val="222222"/>
        </w:rPr>
        <w:t xml:space="preserve"> to be ingested into </w:t>
      </w:r>
      <w:r w:rsidRPr="00BE75C9">
        <w:rPr>
          <w:rFonts w:cs="Arial"/>
          <w:color w:val="222222"/>
        </w:rPr>
        <w:t>DAMS is dropped off.  This is typically the directory with the folder name ‘MASTER’.</w:t>
      </w:r>
    </w:p>
    <w:p w:rsidR="008B5F7A" w:rsidRPr="00BE75C9" w:rsidRDefault="008B5F7A" w:rsidP="00F5277F">
      <w:pPr>
        <w:shd w:val="clear" w:color="auto" w:fill="FFFFFF"/>
        <w:rPr>
          <w:rFonts w:cs="Arial"/>
          <w:color w:val="222222"/>
          <w:sz w:val="19"/>
          <w:szCs w:val="19"/>
        </w:rPr>
      </w:pPr>
    </w:p>
    <w:p w:rsidR="00F5277F" w:rsidRPr="00BE75C9" w:rsidRDefault="00F5277F" w:rsidP="009701FB">
      <w:pPr>
        <w:pStyle w:val="Heading2"/>
        <w:numPr>
          <w:ilvl w:val="1"/>
          <w:numId w:val="12"/>
        </w:numPr>
        <w:rPr>
          <w:rFonts w:asciiTheme="minorHAnsi" w:hAnsiTheme="minorHAnsi"/>
        </w:rPr>
      </w:pPr>
      <w:proofErr w:type="spellStart"/>
      <w:r w:rsidRPr="00BE75C9">
        <w:rPr>
          <w:rFonts w:asciiTheme="minorHAnsi" w:hAnsiTheme="minorHAnsi"/>
        </w:rPr>
        <w:t>Link</w:t>
      </w:r>
      <w:r w:rsidR="00C015E5" w:rsidRPr="00BE75C9">
        <w:rPr>
          <w:rFonts w:asciiTheme="minorHAnsi" w:hAnsiTheme="minorHAnsi"/>
        </w:rPr>
        <w:t>ToCIS</w:t>
      </w:r>
      <w:proofErr w:type="spellEnd"/>
    </w:p>
    <w:p w:rsidR="00D54DEB" w:rsidRPr="00BE75C9" w:rsidRDefault="002E2A4B" w:rsidP="00D54DEB">
      <w:pPr>
        <w:shd w:val="clear" w:color="auto" w:fill="FFFFFF"/>
        <w:rPr>
          <w:rFonts w:cs="Arial"/>
          <w:color w:val="222222"/>
        </w:rPr>
      </w:pPr>
      <w:r w:rsidRPr="00BE75C9">
        <w:rPr>
          <w:rFonts w:cs="Arial"/>
          <w:color w:val="222222"/>
        </w:rPr>
        <w:t xml:space="preserve">The </w:t>
      </w:r>
      <w:proofErr w:type="spellStart"/>
      <w:r w:rsidRPr="00BE75C9">
        <w:rPr>
          <w:rFonts w:cs="Arial"/>
          <w:color w:val="222222"/>
        </w:rPr>
        <w:t>link</w:t>
      </w:r>
      <w:r w:rsidR="00C015E5" w:rsidRPr="00BE75C9">
        <w:rPr>
          <w:rFonts w:cs="Arial"/>
          <w:color w:val="222222"/>
        </w:rPr>
        <w:t>ToCIS</w:t>
      </w:r>
      <w:proofErr w:type="spellEnd"/>
      <w:r w:rsidRPr="00BE75C9">
        <w:rPr>
          <w:rFonts w:cs="Arial"/>
          <w:color w:val="222222"/>
        </w:rPr>
        <w:t xml:space="preserve"> </w:t>
      </w:r>
      <w:r w:rsidR="00D6106F" w:rsidRPr="00BE75C9">
        <w:rPr>
          <w:rFonts w:cs="Arial"/>
          <w:color w:val="222222"/>
        </w:rPr>
        <w:t>operation type</w:t>
      </w:r>
      <w:r w:rsidRPr="00BE75C9">
        <w:rPr>
          <w:rFonts w:cs="Arial"/>
          <w:color w:val="222222"/>
        </w:rPr>
        <w:t xml:space="preserve"> </w:t>
      </w:r>
      <w:r w:rsidR="008C50DC" w:rsidRPr="00BE75C9">
        <w:rPr>
          <w:rFonts w:cs="Arial"/>
          <w:color w:val="222222"/>
        </w:rPr>
        <w:t xml:space="preserve">associates </w:t>
      </w:r>
      <w:del w:id="9" w:author="Robert Feldman" w:date="2015-05-11T10:50:00Z">
        <w:r w:rsidR="008C50DC" w:rsidRPr="00BE75C9" w:rsidDel="00950544">
          <w:rPr>
            <w:rFonts w:cs="Arial"/>
            <w:color w:val="222222"/>
          </w:rPr>
          <w:delText xml:space="preserve"> </w:delText>
        </w:r>
      </w:del>
      <w:r w:rsidR="008C50DC" w:rsidRPr="00BE75C9">
        <w:rPr>
          <w:rFonts w:cs="Arial"/>
          <w:color w:val="222222"/>
        </w:rPr>
        <w:t xml:space="preserve">DAMS </w:t>
      </w:r>
      <w:r w:rsidR="00C631EF" w:rsidRPr="00BE75C9">
        <w:rPr>
          <w:rFonts w:cs="Arial"/>
          <w:color w:val="222222"/>
        </w:rPr>
        <w:t>image</w:t>
      </w:r>
      <w:r w:rsidR="00C015E5" w:rsidRPr="00BE75C9">
        <w:rPr>
          <w:rFonts w:cs="Arial"/>
          <w:color w:val="222222"/>
        </w:rPr>
        <w:t xml:space="preserve"> with a</w:t>
      </w:r>
      <w:r w:rsidR="008C50DC" w:rsidRPr="00BE75C9">
        <w:rPr>
          <w:rFonts w:cs="Arial"/>
          <w:color w:val="222222"/>
        </w:rPr>
        <w:t xml:space="preserve"> rendition</w:t>
      </w:r>
      <w:r w:rsidR="00C015E5" w:rsidRPr="00BE75C9">
        <w:rPr>
          <w:rFonts w:cs="Arial"/>
          <w:color w:val="222222"/>
        </w:rPr>
        <w:t xml:space="preserve"> in the CIS system</w:t>
      </w:r>
      <w:r w:rsidR="008C50DC" w:rsidRPr="00BE75C9">
        <w:rPr>
          <w:rFonts w:cs="Arial"/>
          <w:color w:val="222222"/>
        </w:rPr>
        <w:t xml:space="preserve">. </w:t>
      </w:r>
      <w:r w:rsidR="00A745C7" w:rsidRPr="00BE75C9">
        <w:rPr>
          <w:rFonts w:cs="Arial"/>
          <w:color w:val="222222"/>
        </w:rPr>
        <w:t xml:space="preserve"> Once this association is performed </w:t>
      </w:r>
      <w:r w:rsidR="00D6106F" w:rsidRPr="00BE75C9">
        <w:rPr>
          <w:rFonts w:cs="Arial"/>
          <w:color w:val="222222"/>
        </w:rPr>
        <w:t xml:space="preserve">they are said to be </w:t>
      </w:r>
      <w:r w:rsidR="00A745C7" w:rsidRPr="00BE75C9">
        <w:rPr>
          <w:rFonts w:cs="Arial"/>
          <w:color w:val="222222"/>
        </w:rPr>
        <w:t>link</w:t>
      </w:r>
      <w:r w:rsidR="00D6106F" w:rsidRPr="00BE75C9">
        <w:rPr>
          <w:rFonts w:cs="Arial"/>
          <w:color w:val="222222"/>
        </w:rPr>
        <w:t>ed</w:t>
      </w:r>
      <w:r w:rsidR="00A745C7" w:rsidRPr="00BE75C9">
        <w:rPr>
          <w:rFonts w:cs="Arial"/>
          <w:color w:val="222222"/>
        </w:rPr>
        <w:t xml:space="preserve">’. </w:t>
      </w:r>
      <w:r w:rsidR="00D54DEB" w:rsidRPr="00BE75C9">
        <w:rPr>
          <w:rFonts w:cs="Arial"/>
          <w:color w:val="222222"/>
        </w:rPr>
        <w:t xml:space="preserve">The </w:t>
      </w:r>
      <w:proofErr w:type="spellStart"/>
      <w:r w:rsidR="00D54DEB" w:rsidRPr="00BE75C9">
        <w:rPr>
          <w:rFonts w:cs="Arial"/>
          <w:color w:val="222222"/>
        </w:rPr>
        <w:t>link</w:t>
      </w:r>
      <w:r w:rsidR="00C015E5" w:rsidRPr="00BE75C9">
        <w:rPr>
          <w:rFonts w:cs="Arial"/>
          <w:color w:val="222222"/>
        </w:rPr>
        <w:t>ToCIS</w:t>
      </w:r>
      <w:proofErr w:type="spellEnd"/>
      <w:r w:rsidR="00D54DEB" w:rsidRPr="00BE75C9">
        <w:rPr>
          <w:rFonts w:cs="Arial"/>
          <w:color w:val="222222"/>
        </w:rPr>
        <w:t xml:space="preserve"> process is to</w:t>
      </w:r>
      <w:r w:rsidR="008C50DC" w:rsidRPr="00BE75C9">
        <w:rPr>
          <w:rFonts w:cs="Arial"/>
          <w:color w:val="222222"/>
        </w:rPr>
        <w:t xml:space="preserve"> be used in two different </w:t>
      </w:r>
      <w:r w:rsidR="00D54DEB" w:rsidRPr="00BE75C9">
        <w:rPr>
          <w:rFonts w:cs="Arial"/>
          <w:color w:val="222222"/>
        </w:rPr>
        <w:t>scenarios. They are:</w:t>
      </w:r>
    </w:p>
    <w:p w:rsidR="00B25EE0" w:rsidRPr="00BE75C9" w:rsidRDefault="00D6106F" w:rsidP="00B25EE0">
      <w:pPr>
        <w:pStyle w:val="ListParagraph"/>
        <w:numPr>
          <w:ilvl w:val="0"/>
          <w:numId w:val="23"/>
        </w:numPr>
        <w:shd w:val="clear" w:color="auto" w:fill="FFFFFF"/>
        <w:rPr>
          <w:rStyle w:val="apple-converted-space"/>
          <w:rFonts w:cs="Arial"/>
          <w:color w:val="222222"/>
        </w:rPr>
      </w:pPr>
      <w:r w:rsidRPr="00BE75C9">
        <w:rPr>
          <w:rFonts w:cs="Arial"/>
          <w:color w:val="222222"/>
        </w:rPr>
        <w:t>W</w:t>
      </w:r>
      <w:r w:rsidR="00B25EE0" w:rsidRPr="00BE75C9">
        <w:rPr>
          <w:rFonts w:cs="Arial"/>
          <w:color w:val="222222"/>
        </w:rPr>
        <w:t>here the same r</w:t>
      </w:r>
      <w:r w:rsidRPr="00BE75C9">
        <w:rPr>
          <w:rFonts w:cs="Arial"/>
          <w:color w:val="222222"/>
        </w:rPr>
        <w:t>endition was created independently of each other in both the CIS</w:t>
      </w:r>
      <w:r w:rsidR="00B25EE0" w:rsidRPr="00BE75C9">
        <w:rPr>
          <w:rFonts w:cs="Arial"/>
          <w:color w:val="222222"/>
        </w:rPr>
        <w:t xml:space="preserve"> and DAMS </w:t>
      </w:r>
      <w:r w:rsidRPr="00BE75C9">
        <w:rPr>
          <w:rFonts w:cs="Arial"/>
          <w:color w:val="222222"/>
        </w:rPr>
        <w:t>(outside of the CDIS process)</w:t>
      </w:r>
      <w:r w:rsidR="00B25EE0" w:rsidRPr="00BE75C9">
        <w:rPr>
          <w:rFonts w:cs="Arial"/>
          <w:color w:val="222222"/>
        </w:rPr>
        <w:t>. </w:t>
      </w:r>
      <w:r w:rsidR="00B25EE0" w:rsidRPr="00BE75C9">
        <w:rPr>
          <w:rStyle w:val="apple-converted-space"/>
          <w:rFonts w:cs="Arial"/>
          <w:color w:val="222222"/>
        </w:rPr>
        <w:t> </w:t>
      </w:r>
    </w:p>
    <w:p w:rsidR="00D54DEB" w:rsidRPr="00BE75C9" w:rsidRDefault="00D6106F" w:rsidP="00D54DEB">
      <w:pPr>
        <w:pStyle w:val="ListParagraph"/>
        <w:numPr>
          <w:ilvl w:val="0"/>
          <w:numId w:val="23"/>
        </w:numPr>
        <w:shd w:val="clear" w:color="auto" w:fill="FFFFFF"/>
        <w:rPr>
          <w:rFonts w:cs="Arial"/>
          <w:color w:val="222222"/>
        </w:rPr>
      </w:pPr>
      <w:r w:rsidRPr="00BE75C9">
        <w:rPr>
          <w:rFonts w:cs="Arial"/>
          <w:color w:val="222222"/>
        </w:rPr>
        <w:t xml:space="preserve">Following </w:t>
      </w:r>
      <w:proofErr w:type="spellStart"/>
      <w:r w:rsidRPr="00BE75C9">
        <w:rPr>
          <w:rFonts w:cs="Arial"/>
          <w:color w:val="222222"/>
        </w:rPr>
        <w:t>ingestTo</w:t>
      </w:r>
      <w:r w:rsidR="00D54DEB" w:rsidRPr="00BE75C9">
        <w:rPr>
          <w:rFonts w:cs="Arial"/>
          <w:color w:val="222222"/>
        </w:rPr>
        <w:t>DAMS</w:t>
      </w:r>
      <w:proofErr w:type="spellEnd"/>
      <w:r w:rsidR="00B25EE0" w:rsidRPr="00BE75C9">
        <w:rPr>
          <w:rFonts w:cs="Arial"/>
          <w:color w:val="222222"/>
        </w:rPr>
        <w:t xml:space="preserve"> (detailed in section 2.2)</w:t>
      </w:r>
      <w:r w:rsidR="00D54DEB" w:rsidRPr="00BE75C9">
        <w:rPr>
          <w:rFonts w:cs="Arial"/>
          <w:color w:val="222222"/>
        </w:rPr>
        <w:t xml:space="preserve">, the </w:t>
      </w:r>
      <w:proofErr w:type="spellStart"/>
      <w:r w:rsidR="00D54DEB" w:rsidRPr="00BE75C9">
        <w:rPr>
          <w:rFonts w:cs="Arial"/>
          <w:color w:val="222222"/>
        </w:rPr>
        <w:t>link</w:t>
      </w:r>
      <w:r w:rsidRPr="00BE75C9">
        <w:rPr>
          <w:rFonts w:cs="Arial"/>
          <w:color w:val="222222"/>
        </w:rPr>
        <w:t>ToCIS</w:t>
      </w:r>
      <w:proofErr w:type="spellEnd"/>
      <w:r w:rsidR="00D54DEB" w:rsidRPr="00BE75C9">
        <w:rPr>
          <w:rFonts w:cs="Arial"/>
          <w:color w:val="222222"/>
        </w:rPr>
        <w:t xml:space="preserve"> process must be run to associate the newly created DAMS </w:t>
      </w:r>
      <w:r w:rsidR="00C631EF" w:rsidRPr="00BE75C9">
        <w:rPr>
          <w:rFonts w:cs="Arial"/>
          <w:color w:val="222222"/>
        </w:rPr>
        <w:t>image</w:t>
      </w:r>
      <w:r w:rsidRPr="00BE75C9">
        <w:rPr>
          <w:rFonts w:cs="Arial"/>
          <w:color w:val="222222"/>
        </w:rPr>
        <w:t xml:space="preserve"> to the</w:t>
      </w:r>
      <w:r w:rsidR="00D54DEB" w:rsidRPr="00BE75C9">
        <w:rPr>
          <w:rFonts w:cs="Arial"/>
          <w:color w:val="222222"/>
        </w:rPr>
        <w:t xml:space="preserve"> TMS rendition.  </w:t>
      </w:r>
      <w:r w:rsidR="00B25EE0" w:rsidRPr="00BE75C9">
        <w:rPr>
          <w:rFonts w:cs="Arial"/>
          <w:color w:val="222222"/>
        </w:rPr>
        <w:t xml:space="preserve">Note: </w:t>
      </w:r>
      <w:r w:rsidRPr="00BE75C9">
        <w:rPr>
          <w:rFonts w:cs="Arial"/>
          <w:color w:val="222222"/>
        </w:rPr>
        <w:t xml:space="preserve">While the </w:t>
      </w:r>
      <w:proofErr w:type="spellStart"/>
      <w:r w:rsidRPr="00BE75C9">
        <w:rPr>
          <w:rFonts w:cs="Arial"/>
          <w:color w:val="222222"/>
        </w:rPr>
        <w:t>linkToCIS</w:t>
      </w:r>
      <w:proofErr w:type="spellEnd"/>
      <w:r w:rsidRPr="00BE75C9">
        <w:rPr>
          <w:rFonts w:cs="Arial"/>
          <w:color w:val="222222"/>
        </w:rPr>
        <w:t xml:space="preserve"> must be run following the </w:t>
      </w:r>
      <w:proofErr w:type="spellStart"/>
      <w:r w:rsidRPr="00BE75C9">
        <w:rPr>
          <w:rFonts w:cs="Arial"/>
          <w:color w:val="222222"/>
        </w:rPr>
        <w:t>ingestToDAMS</w:t>
      </w:r>
      <w:proofErr w:type="spellEnd"/>
      <w:r w:rsidRPr="00BE75C9">
        <w:rPr>
          <w:rFonts w:cs="Arial"/>
          <w:color w:val="222222"/>
        </w:rPr>
        <w:t xml:space="preserve">, the </w:t>
      </w:r>
      <w:proofErr w:type="spellStart"/>
      <w:r w:rsidRPr="00BE75C9">
        <w:rPr>
          <w:rFonts w:cs="Arial"/>
          <w:color w:val="222222"/>
        </w:rPr>
        <w:t>linkToCIS</w:t>
      </w:r>
      <w:proofErr w:type="spellEnd"/>
      <w:r w:rsidRPr="00BE75C9">
        <w:rPr>
          <w:rFonts w:cs="Arial"/>
          <w:color w:val="222222"/>
        </w:rPr>
        <w:t xml:space="preserve"> does </w:t>
      </w:r>
      <w:r w:rsidRPr="00BE75C9">
        <w:rPr>
          <w:rFonts w:cs="Arial"/>
          <w:i/>
          <w:color w:val="222222"/>
        </w:rPr>
        <w:t>not</w:t>
      </w:r>
      <w:r w:rsidRPr="00BE75C9">
        <w:rPr>
          <w:rFonts w:cs="Arial"/>
          <w:color w:val="222222"/>
        </w:rPr>
        <w:t xml:space="preserve"> need to run following the </w:t>
      </w:r>
      <w:proofErr w:type="spellStart"/>
      <w:r w:rsidRPr="00BE75C9">
        <w:rPr>
          <w:rFonts w:cs="Arial"/>
          <w:color w:val="222222"/>
        </w:rPr>
        <w:t>ingest</w:t>
      </w:r>
      <w:r w:rsidR="00C015E5" w:rsidRPr="00BE75C9">
        <w:rPr>
          <w:rFonts w:cs="Arial"/>
          <w:color w:val="222222"/>
        </w:rPr>
        <w:t>ToCIS</w:t>
      </w:r>
      <w:proofErr w:type="spellEnd"/>
      <w:r w:rsidR="00C015E5" w:rsidRPr="00BE75C9">
        <w:rPr>
          <w:rFonts w:cs="Arial"/>
          <w:color w:val="222222"/>
        </w:rPr>
        <w:t xml:space="preserve"> </w:t>
      </w:r>
      <w:r w:rsidRPr="00BE75C9">
        <w:rPr>
          <w:rFonts w:cs="Arial"/>
          <w:color w:val="222222"/>
        </w:rPr>
        <w:t xml:space="preserve">because </w:t>
      </w:r>
      <w:proofErr w:type="spellStart"/>
      <w:r w:rsidR="00135A37" w:rsidRPr="00BE75C9">
        <w:rPr>
          <w:rFonts w:cs="Arial"/>
          <w:color w:val="222222"/>
        </w:rPr>
        <w:t>link</w:t>
      </w:r>
      <w:r w:rsidR="00C015E5" w:rsidRPr="00BE75C9">
        <w:rPr>
          <w:rFonts w:cs="Arial"/>
          <w:color w:val="222222"/>
        </w:rPr>
        <w:t>ToCIS</w:t>
      </w:r>
      <w:proofErr w:type="spellEnd"/>
      <w:r w:rsidRPr="00BE75C9">
        <w:rPr>
          <w:rFonts w:cs="Arial"/>
          <w:color w:val="222222"/>
        </w:rPr>
        <w:t xml:space="preserve"> is contained as part of the </w:t>
      </w:r>
      <w:proofErr w:type="spellStart"/>
      <w:r w:rsidRPr="00BE75C9">
        <w:rPr>
          <w:rFonts w:cs="Arial"/>
          <w:color w:val="222222"/>
        </w:rPr>
        <w:t>ingestToCIS</w:t>
      </w:r>
      <w:proofErr w:type="spellEnd"/>
      <w:r w:rsidR="00135A37" w:rsidRPr="00BE75C9">
        <w:rPr>
          <w:rFonts w:cs="Arial"/>
          <w:color w:val="222222"/>
        </w:rPr>
        <w:t>.</w:t>
      </w:r>
    </w:p>
    <w:p w:rsidR="007D36DA" w:rsidRPr="00BE75C9" w:rsidRDefault="007D36DA" w:rsidP="007D36DA">
      <w:pPr>
        <w:pStyle w:val="ListParagraph"/>
        <w:shd w:val="clear" w:color="auto" w:fill="FFFFFF"/>
        <w:ind w:left="432"/>
        <w:rPr>
          <w:rFonts w:cs="Arial"/>
          <w:color w:val="222222"/>
        </w:rPr>
      </w:pPr>
    </w:p>
    <w:p w:rsidR="007D36DA" w:rsidRPr="00BE75C9" w:rsidRDefault="003253C6" w:rsidP="007D36DA">
      <w:pPr>
        <w:shd w:val="clear" w:color="auto" w:fill="FFFFFF"/>
        <w:rPr>
          <w:rFonts w:cs="Arial"/>
          <w:color w:val="222222"/>
        </w:rPr>
      </w:pPr>
      <w:r w:rsidRPr="00BE75C9">
        <w:rPr>
          <w:rFonts w:cs="Arial"/>
          <w:color w:val="222222"/>
        </w:rPr>
        <w:t xml:space="preserve">The steps of the </w:t>
      </w:r>
      <w:proofErr w:type="spellStart"/>
      <w:r w:rsidRPr="00BE75C9">
        <w:rPr>
          <w:rFonts w:cs="Arial"/>
          <w:color w:val="222222"/>
        </w:rPr>
        <w:t>LinkToCIS</w:t>
      </w:r>
      <w:proofErr w:type="spellEnd"/>
      <w:r w:rsidRPr="00BE75C9">
        <w:rPr>
          <w:rFonts w:cs="Arial"/>
          <w:color w:val="222222"/>
        </w:rPr>
        <w:t xml:space="preserve"> operation type</w:t>
      </w:r>
      <w:r w:rsidR="007D36DA" w:rsidRPr="00BE75C9">
        <w:rPr>
          <w:rFonts w:cs="Arial"/>
          <w:color w:val="222222"/>
        </w:rPr>
        <w:t xml:space="preserve"> include:</w:t>
      </w:r>
    </w:p>
    <w:p w:rsidR="007D36DA" w:rsidRPr="00BE75C9" w:rsidRDefault="007D36DA" w:rsidP="007D36DA">
      <w:pPr>
        <w:pStyle w:val="ListParagraph"/>
        <w:numPr>
          <w:ilvl w:val="0"/>
          <w:numId w:val="31"/>
        </w:numPr>
        <w:shd w:val="clear" w:color="auto" w:fill="FFFFFF"/>
        <w:rPr>
          <w:rFonts w:cs="Arial"/>
          <w:color w:val="222222"/>
        </w:rPr>
      </w:pPr>
      <w:r w:rsidRPr="00BE75C9">
        <w:rPr>
          <w:rFonts w:cs="Arial"/>
          <w:color w:val="222222"/>
        </w:rPr>
        <w:lastRenderedPageBreak/>
        <w:t xml:space="preserve">The CDIS table is populated with the UOI_ID (DAMS unique identifier), the rendition id of the newly created rendition in the CIS, the rendition number from CIS, and the </w:t>
      </w:r>
      <w:proofErr w:type="spellStart"/>
      <w:r w:rsidRPr="00BE75C9">
        <w:rPr>
          <w:rFonts w:cs="Arial"/>
          <w:color w:val="222222"/>
        </w:rPr>
        <w:t>objectID</w:t>
      </w:r>
      <w:proofErr w:type="spellEnd"/>
      <w:r w:rsidRPr="00BE75C9">
        <w:rPr>
          <w:rFonts w:cs="Arial"/>
          <w:color w:val="222222"/>
        </w:rPr>
        <w:t xml:space="preserve"> from the CIS.</w:t>
      </w:r>
    </w:p>
    <w:p w:rsidR="007D36DA" w:rsidRPr="00BE75C9" w:rsidRDefault="007D36DA" w:rsidP="007D36DA">
      <w:pPr>
        <w:pStyle w:val="ListParagraph"/>
        <w:numPr>
          <w:ilvl w:val="0"/>
          <w:numId w:val="31"/>
        </w:numPr>
        <w:shd w:val="clear" w:color="auto" w:fill="FFFFFF"/>
        <w:rPr>
          <w:rFonts w:cs="Arial"/>
          <w:color w:val="222222"/>
        </w:rPr>
      </w:pPr>
      <w:r w:rsidRPr="00BE75C9">
        <w:rPr>
          <w:rFonts w:cs="Arial"/>
          <w:color w:val="222222"/>
        </w:rPr>
        <w:t xml:space="preserve">The Source system Identifier in DAMS is updated with the </w:t>
      </w:r>
      <w:proofErr w:type="spellStart"/>
      <w:r w:rsidRPr="00BE75C9">
        <w:rPr>
          <w:rFonts w:cs="Arial"/>
          <w:color w:val="222222"/>
        </w:rPr>
        <w:t>RenditionNumber</w:t>
      </w:r>
      <w:proofErr w:type="spellEnd"/>
      <w:r w:rsidRPr="00BE75C9">
        <w:rPr>
          <w:rFonts w:cs="Arial"/>
          <w:color w:val="222222"/>
        </w:rPr>
        <w:t xml:space="preserve"> from the CIS showing that the rendition has been successfully linked with the image in DAMS.</w:t>
      </w:r>
    </w:p>
    <w:p w:rsidR="002E2A4B" w:rsidRPr="00BE75C9" w:rsidRDefault="00D54DEB" w:rsidP="00D54DEB">
      <w:pPr>
        <w:shd w:val="clear" w:color="auto" w:fill="FFFFFF"/>
        <w:rPr>
          <w:rFonts w:cs="Arial"/>
        </w:rPr>
      </w:pPr>
      <w:r w:rsidRPr="00BE75C9">
        <w:rPr>
          <w:rFonts w:cs="Arial"/>
        </w:rPr>
        <w:t xml:space="preserve">The </w:t>
      </w:r>
      <w:r w:rsidR="00C631EF" w:rsidRPr="00BE75C9">
        <w:rPr>
          <w:rFonts w:cs="Arial"/>
        </w:rPr>
        <w:t>DAMS image and the collection system rendition</w:t>
      </w:r>
      <w:r w:rsidRPr="00BE75C9">
        <w:rPr>
          <w:rFonts w:cs="Arial"/>
        </w:rPr>
        <w:t xml:space="preserve"> </w:t>
      </w:r>
      <w:r w:rsidR="00D5166C" w:rsidRPr="00BE75C9">
        <w:rPr>
          <w:rFonts w:cs="Arial"/>
        </w:rPr>
        <w:t>must be linked if the metadata is expe</w:t>
      </w:r>
      <w:r w:rsidRPr="00BE75C9">
        <w:rPr>
          <w:rFonts w:cs="Arial"/>
        </w:rPr>
        <w:t xml:space="preserve">cted to flow from </w:t>
      </w:r>
      <w:r w:rsidR="00C015E5" w:rsidRPr="00BE75C9">
        <w:rPr>
          <w:rFonts w:cs="Arial"/>
        </w:rPr>
        <w:t>the CIS</w:t>
      </w:r>
      <w:r w:rsidRPr="00BE75C9">
        <w:rPr>
          <w:rFonts w:cs="Arial"/>
        </w:rPr>
        <w:t xml:space="preserve"> to DAMS. </w:t>
      </w:r>
      <w:r w:rsidR="00E960F6" w:rsidRPr="00BE75C9">
        <w:rPr>
          <w:rFonts w:cs="Arial"/>
        </w:rPr>
        <w:t xml:space="preserve">The </w:t>
      </w:r>
      <w:proofErr w:type="spellStart"/>
      <w:r w:rsidR="00E960F6" w:rsidRPr="00BE75C9">
        <w:rPr>
          <w:rFonts w:cs="Arial"/>
        </w:rPr>
        <w:t>Link</w:t>
      </w:r>
      <w:r w:rsidR="007D36DA" w:rsidRPr="00BE75C9">
        <w:rPr>
          <w:rFonts w:cs="Arial"/>
        </w:rPr>
        <w:t>ToCIS</w:t>
      </w:r>
      <w:proofErr w:type="spellEnd"/>
      <w:r w:rsidR="00E960F6" w:rsidRPr="00BE75C9">
        <w:rPr>
          <w:rFonts w:cs="Arial"/>
        </w:rPr>
        <w:t xml:space="preserve"> process</w:t>
      </w:r>
      <w:r w:rsidR="008C50DC" w:rsidRPr="00BE75C9">
        <w:rPr>
          <w:rFonts w:cs="Arial"/>
        </w:rPr>
        <w:t xml:space="preserve"> </w:t>
      </w:r>
      <w:r w:rsidR="007D36DA" w:rsidRPr="00BE75C9">
        <w:rPr>
          <w:rFonts w:cs="Arial"/>
        </w:rPr>
        <w:t>establishes this link.</w:t>
      </w:r>
    </w:p>
    <w:p w:rsidR="001932D1" w:rsidRPr="00BE75C9" w:rsidRDefault="001932D1" w:rsidP="001932D1">
      <w:pPr>
        <w:pStyle w:val="Heading3"/>
        <w:numPr>
          <w:ilvl w:val="0"/>
          <w:numId w:val="0"/>
        </w:numPr>
        <w:ind w:left="720" w:hanging="720"/>
        <w:rPr>
          <w:rFonts w:asciiTheme="minorHAnsi" w:hAnsiTheme="minorHAnsi"/>
        </w:rPr>
      </w:pPr>
    </w:p>
    <w:p w:rsidR="001932D1" w:rsidRPr="00BE75C9" w:rsidRDefault="001932D1" w:rsidP="001932D1">
      <w:pPr>
        <w:pStyle w:val="Heading3"/>
        <w:numPr>
          <w:ilvl w:val="0"/>
          <w:numId w:val="0"/>
        </w:numPr>
        <w:ind w:left="720" w:hanging="720"/>
        <w:rPr>
          <w:rFonts w:asciiTheme="minorHAnsi" w:hAnsiTheme="minorHAnsi" w:cs="Arial"/>
          <w:color w:val="222222"/>
        </w:rPr>
      </w:pPr>
      <w:r w:rsidRPr="00BE75C9">
        <w:rPr>
          <w:rFonts w:asciiTheme="minorHAnsi" w:hAnsiTheme="minorHAnsi"/>
        </w:rPr>
        <w:t xml:space="preserve">2.3.1 </w:t>
      </w:r>
      <w:proofErr w:type="spellStart"/>
      <w:r w:rsidRPr="00BE75C9">
        <w:rPr>
          <w:rFonts w:asciiTheme="minorHAnsi" w:hAnsiTheme="minorHAnsi"/>
        </w:rPr>
        <w:t>Link</w:t>
      </w:r>
      <w:r w:rsidR="00C015E5" w:rsidRPr="00BE75C9">
        <w:rPr>
          <w:rFonts w:asciiTheme="minorHAnsi" w:hAnsiTheme="minorHAnsi"/>
        </w:rPr>
        <w:t>ToCIS</w:t>
      </w:r>
      <w:proofErr w:type="spellEnd"/>
      <w:r w:rsidRPr="00BE75C9">
        <w:rPr>
          <w:rFonts w:asciiTheme="minorHAnsi" w:hAnsiTheme="minorHAnsi"/>
        </w:rPr>
        <w:t xml:space="preserve"> SQL-XML configuration Options</w:t>
      </w:r>
    </w:p>
    <w:p w:rsidR="00D918B8" w:rsidRPr="00BE75C9" w:rsidRDefault="005E6989" w:rsidP="002E2A4B">
      <w:pPr>
        <w:shd w:val="clear" w:color="auto" w:fill="FFFFFF"/>
        <w:rPr>
          <w:rFonts w:cs="Arial"/>
          <w:color w:val="222222"/>
        </w:rPr>
      </w:pPr>
      <w:r w:rsidRPr="00BE75C9">
        <w:rPr>
          <w:rFonts w:cs="Arial"/>
          <w:color w:val="222222"/>
        </w:rPr>
        <w:t>As with the other CDIS operation</w:t>
      </w:r>
      <w:r w:rsidR="00FB6F85" w:rsidRPr="00BE75C9">
        <w:rPr>
          <w:rFonts w:cs="Arial"/>
          <w:color w:val="222222"/>
        </w:rPr>
        <w:t xml:space="preserve"> types, </w:t>
      </w:r>
      <w:r w:rsidR="00D918B8" w:rsidRPr="00BE75C9">
        <w:rPr>
          <w:rFonts w:cs="Arial"/>
          <w:color w:val="222222"/>
        </w:rPr>
        <w:t xml:space="preserve">CDIS offers full control over how to map the DAMS </w:t>
      </w:r>
      <w:r w:rsidR="00C308EE" w:rsidRPr="00BE75C9">
        <w:rPr>
          <w:rFonts w:cs="Arial"/>
          <w:color w:val="222222"/>
        </w:rPr>
        <w:t>image</w:t>
      </w:r>
      <w:r w:rsidR="00D918B8" w:rsidRPr="00BE75C9">
        <w:rPr>
          <w:rFonts w:cs="Arial"/>
          <w:color w:val="222222"/>
        </w:rPr>
        <w:t xml:space="preserve"> to the rendition</w:t>
      </w:r>
      <w:r w:rsidR="00C015E5" w:rsidRPr="00BE75C9">
        <w:rPr>
          <w:rFonts w:cs="Arial"/>
          <w:color w:val="222222"/>
        </w:rPr>
        <w:t xml:space="preserve"> in the CIS</w:t>
      </w:r>
      <w:r w:rsidR="00D918B8" w:rsidRPr="00BE75C9">
        <w:rPr>
          <w:rFonts w:cs="Arial"/>
          <w:color w:val="222222"/>
        </w:rPr>
        <w:t xml:space="preserve">.  </w:t>
      </w:r>
      <w:r w:rsidR="009314D3" w:rsidRPr="00BE75C9">
        <w:rPr>
          <w:rFonts w:cs="Arial"/>
          <w:color w:val="222222"/>
        </w:rPr>
        <w:t xml:space="preserve">This is configurable in </w:t>
      </w:r>
      <w:r w:rsidR="00D5166C" w:rsidRPr="00BE75C9">
        <w:rPr>
          <w:rFonts w:cs="Arial"/>
          <w:color w:val="222222"/>
        </w:rPr>
        <w:t>the SQL.xml file within the &lt;</w:t>
      </w:r>
      <w:proofErr w:type="spellStart"/>
      <w:r w:rsidR="00D5166C" w:rsidRPr="00BE75C9">
        <w:rPr>
          <w:rFonts w:cs="Arial"/>
          <w:color w:val="222222"/>
        </w:rPr>
        <w:t>link</w:t>
      </w:r>
      <w:r w:rsidR="00C015E5" w:rsidRPr="00BE75C9">
        <w:rPr>
          <w:rFonts w:cs="Arial"/>
          <w:color w:val="222222"/>
        </w:rPr>
        <w:t>ToCIS</w:t>
      </w:r>
      <w:proofErr w:type="spellEnd"/>
      <w:r w:rsidR="00D5166C" w:rsidRPr="00BE75C9">
        <w:rPr>
          <w:rFonts w:cs="Arial"/>
          <w:color w:val="222222"/>
        </w:rPr>
        <w:t>&gt; tag.</w:t>
      </w:r>
      <w:r w:rsidR="00FB6F85" w:rsidRPr="00BE75C9">
        <w:rPr>
          <w:rFonts w:cs="Arial"/>
          <w:color w:val="222222"/>
        </w:rPr>
        <w:t xml:space="preserve"> </w:t>
      </w:r>
    </w:p>
    <w:p w:rsidR="00FB6F85" w:rsidRPr="00BE75C9" w:rsidRDefault="00FB6F85" w:rsidP="002E2A4B">
      <w:pPr>
        <w:shd w:val="clear" w:color="auto" w:fill="FFFFFF"/>
        <w:rPr>
          <w:rFonts w:cs="Arial"/>
          <w:color w:val="222222"/>
        </w:rPr>
      </w:pPr>
      <w:r w:rsidRPr="00BE75C9">
        <w:rPr>
          <w:rFonts w:cs="Arial"/>
          <w:color w:val="222222"/>
        </w:rPr>
        <w:t>Like the other execution types, within the &lt;</w:t>
      </w:r>
      <w:proofErr w:type="spellStart"/>
      <w:r w:rsidRPr="00BE75C9">
        <w:rPr>
          <w:rFonts w:cs="Arial"/>
          <w:color w:val="222222"/>
        </w:rPr>
        <w:t>link</w:t>
      </w:r>
      <w:r w:rsidR="00C015E5" w:rsidRPr="00BE75C9">
        <w:rPr>
          <w:rFonts w:cs="Arial"/>
          <w:color w:val="222222"/>
        </w:rPr>
        <w:t>ToCIS</w:t>
      </w:r>
      <w:proofErr w:type="spellEnd"/>
      <w:r w:rsidRPr="00BE75C9">
        <w:rPr>
          <w:rFonts w:cs="Arial"/>
          <w:color w:val="222222"/>
        </w:rPr>
        <w:t xml:space="preserve">&gt; tag there </w:t>
      </w:r>
      <w:r w:rsidR="00AC6045">
        <w:rPr>
          <w:rFonts w:cs="Arial"/>
          <w:color w:val="222222"/>
        </w:rPr>
        <w:t xml:space="preserve">are </w:t>
      </w:r>
      <w:r w:rsidRPr="00BE75C9">
        <w:rPr>
          <w:rFonts w:cs="Arial"/>
          <w:color w:val="222222"/>
        </w:rPr>
        <w:t xml:space="preserve">several query tags. The query tag with the type of </w:t>
      </w:r>
      <w:proofErr w:type="spellStart"/>
      <w:r w:rsidR="00202548" w:rsidRPr="00BE75C9">
        <w:rPr>
          <w:rFonts w:cs="Arial"/>
          <w:color w:val="222222"/>
        </w:rPr>
        <w:t>retrieveDamsImages</w:t>
      </w:r>
      <w:proofErr w:type="spellEnd"/>
      <w:r w:rsidR="007D0EC8" w:rsidRPr="00BE75C9">
        <w:rPr>
          <w:rFonts w:cs="Arial"/>
          <w:color w:val="222222"/>
        </w:rPr>
        <w:t xml:space="preserve"> indicates the starting point for the CDIS process to obtain a list of renditions</w:t>
      </w:r>
      <w:r w:rsidR="005E6989" w:rsidRPr="00BE75C9">
        <w:rPr>
          <w:rFonts w:cs="Arial"/>
          <w:color w:val="222222"/>
        </w:rPr>
        <w:t xml:space="preserve"> to link to the CIS</w:t>
      </w:r>
      <w:r w:rsidR="007D0EC8" w:rsidRPr="00BE75C9">
        <w:rPr>
          <w:rFonts w:cs="Arial"/>
          <w:color w:val="222222"/>
        </w:rPr>
        <w:t xml:space="preserve">.  This query will obtain a list of </w:t>
      </w:r>
      <w:proofErr w:type="spellStart"/>
      <w:r w:rsidR="007D0EC8" w:rsidRPr="00BE75C9">
        <w:rPr>
          <w:rFonts w:cs="Arial"/>
          <w:color w:val="222222"/>
        </w:rPr>
        <w:t>uoi_ids</w:t>
      </w:r>
      <w:proofErr w:type="spellEnd"/>
      <w:r w:rsidR="007D0EC8" w:rsidRPr="00BE75C9">
        <w:rPr>
          <w:rFonts w:cs="Arial"/>
          <w:color w:val="222222"/>
        </w:rPr>
        <w:t xml:space="preserve"> and UANs that may possibly need to be linked.  </w:t>
      </w:r>
    </w:p>
    <w:p w:rsidR="007D0EC8" w:rsidRPr="00BE75C9" w:rsidRDefault="007D0EC8" w:rsidP="002E2A4B">
      <w:pPr>
        <w:shd w:val="clear" w:color="auto" w:fill="FFFFFF"/>
        <w:rPr>
          <w:rFonts w:cs="Arial"/>
          <w:color w:val="222222"/>
        </w:rPr>
      </w:pPr>
      <w:r w:rsidRPr="00BE75C9">
        <w:rPr>
          <w:rFonts w:cs="Arial"/>
          <w:color w:val="222222"/>
        </w:rPr>
        <w:t xml:space="preserve">Once this list of </w:t>
      </w:r>
      <w:proofErr w:type="spellStart"/>
      <w:r w:rsidRPr="00BE75C9">
        <w:rPr>
          <w:rFonts w:cs="Arial"/>
          <w:color w:val="222222"/>
        </w:rPr>
        <w:t>uoi_ids</w:t>
      </w:r>
      <w:proofErr w:type="spellEnd"/>
      <w:r w:rsidRPr="00BE75C9">
        <w:rPr>
          <w:rFonts w:cs="Arial"/>
          <w:color w:val="222222"/>
        </w:rPr>
        <w:t xml:space="preserve"> and UANS is retrieved, </w:t>
      </w:r>
      <w:r w:rsidR="005E6989" w:rsidRPr="00BE75C9">
        <w:rPr>
          <w:rFonts w:cs="Arial"/>
          <w:color w:val="222222"/>
        </w:rPr>
        <w:t xml:space="preserve">the CIS searches for the corresponding record to link to by using the query in the </w:t>
      </w:r>
      <w:proofErr w:type="spellStart"/>
      <w:r w:rsidR="005E6989" w:rsidRPr="00BE75C9">
        <w:rPr>
          <w:rFonts w:cs="Arial"/>
          <w:color w:val="222222"/>
        </w:rPr>
        <w:t>checkAgainstCollections</w:t>
      </w:r>
      <w:proofErr w:type="spellEnd"/>
      <w:r w:rsidR="005E6989" w:rsidRPr="00BE75C9">
        <w:rPr>
          <w:rFonts w:cs="Arial"/>
          <w:color w:val="222222"/>
        </w:rPr>
        <w:t xml:space="preserve"> tag.</w:t>
      </w:r>
    </w:p>
    <w:p w:rsidR="001932D1" w:rsidRPr="00BE75C9" w:rsidRDefault="001932D1" w:rsidP="002438AC">
      <w:pPr>
        <w:pStyle w:val="Heading3"/>
        <w:numPr>
          <w:ilvl w:val="2"/>
          <w:numId w:val="24"/>
        </w:numPr>
        <w:rPr>
          <w:rFonts w:asciiTheme="minorHAnsi" w:hAnsiTheme="minorHAnsi"/>
        </w:rPr>
      </w:pPr>
      <w:proofErr w:type="spellStart"/>
      <w:r w:rsidRPr="00BE75C9">
        <w:rPr>
          <w:rFonts w:asciiTheme="minorHAnsi" w:hAnsiTheme="minorHAnsi"/>
        </w:rPr>
        <w:t>Link</w:t>
      </w:r>
      <w:r w:rsidR="00C015E5" w:rsidRPr="00BE75C9">
        <w:rPr>
          <w:rFonts w:asciiTheme="minorHAnsi" w:hAnsiTheme="minorHAnsi"/>
        </w:rPr>
        <w:t>ToCIS</w:t>
      </w:r>
      <w:proofErr w:type="spellEnd"/>
      <w:r w:rsidRPr="00BE75C9">
        <w:rPr>
          <w:rFonts w:asciiTheme="minorHAnsi" w:hAnsiTheme="minorHAnsi"/>
        </w:rPr>
        <w:t xml:space="preserve"> </w:t>
      </w:r>
      <w:r w:rsidR="006358C6" w:rsidRPr="00BE75C9">
        <w:rPr>
          <w:rFonts w:asciiTheme="minorHAnsi" w:hAnsiTheme="minorHAnsi"/>
        </w:rPr>
        <w:t>config.ini</w:t>
      </w:r>
      <w:r w:rsidRPr="00BE75C9">
        <w:rPr>
          <w:rFonts w:asciiTheme="minorHAnsi" w:hAnsiTheme="minorHAnsi"/>
        </w:rPr>
        <w:t xml:space="preserve"> Options</w:t>
      </w:r>
    </w:p>
    <w:p w:rsidR="00B25EE0" w:rsidRPr="00BE75C9" w:rsidRDefault="00B25EE0" w:rsidP="00B25EE0">
      <w:pPr>
        <w:shd w:val="clear" w:color="auto" w:fill="FFFFFF"/>
        <w:rPr>
          <w:rFonts w:cs="Arial"/>
          <w:color w:val="222222"/>
        </w:rPr>
      </w:pPr>
      <w:r w:rsidRPr="00BE75C9">
        <w:rPr>
          <w:rFonts w:cs="Arial"/>
          <w:color w:val="222222"/>
        </w:rPr>
        <w:t>There is one setting in the config.ini file that are used exclusively for the link process:</w:t>
      </w:r>
    </w:p>
    <w:p w:rsidR="009701FB" w:rsidRPr="00BE75C9" w:rsidRDefault="00B25EE0" w:rsidP="00B25EE0">
      <w:pPr>
        <w:pStyle w:val="ListParagraph"/>
        <w:ind w:left="480"/>
        <w:rPr>
          <w:rFonts w:cs="Arial"/>
        </w:rPr>
      </w:pPr>
      <w:proofErr w:type="spellStart"/>
      <w:proofErr w:type="gramStart"/>
      <w:r w:rsidRPr="00BE75C9">
        <w:rPr>
          <w:rFonts w:cs="Arial"/>
          <w:color w:val="222222"/>
        </w:rPr>
        <w:t>updateTMSThumbnail</w:t>
      </w:r>
      <w:proofErr w:type="spellEnd"/>
      <w:proofErr w:type="gramEnd"/>
      <w:r w:rsidRPr="00BE75C9">
        <w:rPr>
          <w:rFonts w:cs="Arial"/>
          <w:color w:val="222222"/>
        </w:rPr>
        <w:t xml:space="preserve">:  When this is set to TRUE, the last step of the linking process will also include updating thumbnail in TMS </w:t>
      </w:r>
      <w:r w:rsidR="001317F3">
        <w:rPr>
          <w:rFonts w:cs="Arial"/>
          <w:color w:val="222222"/>
        </w:rPr>
        <w:t xml:space="preserve">from </w:t>
      </w:r>
      <w:r w:rsidRPr="00BE75C9">
        <w:rPr>
          <w:rFonts w:cs="Arial"/>
          <w:color w:val="222222"/>
        </w:rPr>
        <w:t xml:space="preserve"> the thumbnail in DAMS.  This will </w:t>
      </w:r>
      <w:proofErr w:type="spellStart"/>
      <w:r w:rsidR="001317F3">
        <w:rPr>
          <w:rFonts w:cs="Arial"/>
          <w:color w:val="222222"/>
        </w:rPr>
        <w:t>will</w:t>
      </w:r>
      <w:proofErr w:type="spellEnd"/>
      <w:r w:rsidR="001317F3">
        <w:rPr>
          <w:rFonts w:cs="Arial"/>
          <w:color w:val="222222"/>
        </w:rPr>
        <w:t xml:space="preserve"> create a </w:t>
      </w:r>
      <w:proofErr w:type="gramStart"/>
      <w:r w:rsidR="001317F3">
        <w:rPr>
          <w:rFonts w:cs="Arial"/>
          <w:color w:val="222222"/>
        </w:rPr>
        <w:t>blob  in</w:t>
      </w:r>
      <w:proofErr w:type="gramEnd"/>
      <w:r w:rsidR="001317F3">
        <w:rPr>
          <w:rFonts w:cs="Arial"/>
          <w:color w:val="222222"/>
        </w:rPr>
        <w:t xml:space="preserve"> TMS to </w:t>
      </w:r>
      <w:proofErr w:type="spellStart"/>
      <w:r w:rsidRPr="00BE75C9">
        <w:rPr>
          <w:rFonts w:cs="Arial"/>
          <w:color w:val="222222"/>
        </w:rPr>
        <w:t>eplace</w:t>
      </w:r>
      <w:proofErr w:type="spellEnd"/>
      <w:r w:rsidRPr="00BE75C9">
        <w:rPr>
          <w:rFonts w:cs="Arial"/>
          <w:color w:val="222222"/>
        </w:rPr>
        <w:t xml:space="preserve"> the existing thumbnail in TMS</w:t>
      </w:r>
      <w:r w:rsidR="001317F3">
        <w:rPr>
          <w:rFonts w:cs="Arial"/>
          <w:color w:val="222222"/>
        </w:rPr>
        <w:t xml:space="preserve"> with a new thumbnail matching the DAMS image</w:t>
      </w:r>
      <w:r w:rsidRPr="00BE75C9">
        <w:rPr>
          <w:rFonts w:cs="Arial"/>
          <w:color w:val="222222"/>
        </w:rPr>
        <w:t xml:space="preserve">.  This option is only to be used in special cases, and only with the SI unit’s consent. </w:t>
      </w:r>
    </w:p>
    <w:p w:rsidR="00B25EE0" w:rsidRPr="00BE75C9" w:rsidRDefault="00B25EE0" w:rsidP="00B25EE0">
      <w:pPr>
        <w:pStyle w:val="ListParagraph"/>
        <w:ind w:left="480"/>
        <w:rPr>
          <w:rFonts w:cs="Arial"/>
        </w:rPr>
      </w:pPr>
    </w:p>
    <w:p w:rsidR="00B61CE6" w:rsidRPr="00BE75C9" w:rsidRDefault="00B61CE6" w:rsidP="00B25EE0">
      <w:pPr>
        <w:pStyle w:val="ListParagraph"/>
        <w:ind w:left="480"/>
        <w:rPr>
          <w:rFonts w:cs="Arial"/>
        </w:rPr>
      </w:pPr>
      <w:proofErr w:type="spellStart"/>
      <w:proofErr w:type="gramStart"/>
      <w:r w:rsidRPr="00BE75C9">
        <w:rPr>
          <w:rFonts w:cs="Arial"/>
        </w:rPr>
        <w:t>setForDamsFlag</w:t>
      </w:r>
      <w:proofErr w:type="spellEnd"/>
      <w:proofErr w:type="gramEnd"/>
      <w:r w:rsidRPr="00BE75C9">
        <w:rPr>
          <w:rFonts w:cs="Arial"/>
        </w:rPr>
        <w:t>: When set to TRUE, the CDIS process will update the checkbox ‘</w:t>
      </w:r>
      <w:proofErr w:type="spellStart"/>
      <w:r w:rsidRPr="00BE75C9">
        <w:rPr>
          <w:rFonts w:cs="Arial"/>
        </w:rPr>
        <w:t>forDAMS</w:t>
      </w:r>
      <w:proofErr w:type="spellEnd"/>
      <w:r w:rsidRPr="00BE75C9">
        <w:rPr>
          <w:rFonts w:cs="Arial"/>
        </w:rPr>
        <w:t>’ in the CIS to true when the dams image is linked to the CIS rendition.  In TMS this is the column ‘</w:t>
      </w:r>
      <w:proofErr w:type="spellStart"/>
      <w:r w:rsidRPr="00BE75C9">
        <w:rPr>
          <w:rFonts w:cs="Arial"/>
        </w:rPr>
        <w:t>isColor</w:t>
      </w:r>
      <w:proofErr w:type="spellEnd"/>
      <w:r w:rsidRPr="00BE75C9">
        <w:rPr>
          <w:rFonts w:cs="Arial"/>
        </w:rPr>
        <w:t xml:space="preserve">’ in the </w:t>
      </w:r>
      <w:proofErr w:type="spellStart"/>
      <w:r w:rsidRPr="00BE75C9">
        <w:rPr>
          <w:rFonts w:cs="Arial"/>
        </w:rPr>
        <w:t>mediaRenditions</w:t>
      </w:r>
      <w:proofErr w:type="spellEnd"/>
      <w:r w:rsidRPr="00BE75C9">
        <w:rPr>
          <w:rFonts w:cs="Arial"/>
        </w:rPr>
        <w:t xml:space="preserve"> table.</w:t>
      </w:r>
    </w:p>
    <w:p w:rsidR="00F5277F" w:rsidRPr="00BE75C9" w:rsidRDefault="002438AC" w:rsidP="009701FB">
      <w:pPr>
        <w:pStyle w:val="Heading2"/>
        <w:numPr>
          <w:ilvl w:val="0"/>
          <w:numId w:val="0"/>
        </w:numPr>
        <w:ind w:left="576" w:hanging="576"/>
        <w:rPr>
          <w:rFonts w:asciiTheme="minorHAnsi" w:hAnsiTheme="minorHAnsi"/>
        </w:rPr>
      </w:pPr>
      <w:proofErr w:type="gramStart"/>
      <w:r w:rsidRPr="00BE75C9">
        <w:rPr>
          <w:rFonts w:asciiTheme="minorHAnsi" w:hAnsiTheme="minorHAnsi"/>
        </w:rPr>
        <w:t xml:space="preserve">2.4  </w:t>
      </w:r>
      <w:r w:rsidR="00F5277F" w:rsidRPr="00BE75C9">
        <w:rPr>
          <w:rFonts w:asciiTheme="minorHAnsi" w:hAnsiTheme="minorHAnsi"/>
        </w:rPr>
        <w:t>Sync</w:t>
      </w:r>
      <w:proofErr w:type="gramEnd"/>
    </w:p>
    <w:p w:rsidR="00FC662A" w:rsidRPr="00BE75C9" w:rsidRDefault="00B25EE0" w:rsidP="002E2A4B">
      <w:pPr>
        <w:shd w:val="clear" w:color="auto" w:fill="FFFFFF"/>
        <w:rPr>
          <w:rFonts w:cs="Arial"/>
          <w:color w:val="222222"/>
          <w:shd w:val="clear" w:color="auto" w:fill="FFFFFF"/>
        </w:rPr>
      </w:pPr>
      <w:r w:rsidRPr="00BE75C9">
        <w:rPr>
          <w:rFonts w:cs="Arial"/>
          <w:color w:val="222222"/>
          <w:shd w:val="clear" w:color="auto" w:fill="FFFFFF"/>
        </w:rPr>
        <w:t>The final step in</w:t>
      </w:r>
      <w:r w:rsidR="002E2A4B" w:rsidRPr="00BE75C9">
        <w:rPr>
          <w:rFonts w:cs="Arial"/>
          <w:color w:val="222222"/>
          <w:shd w:val="clear" w:color="auto" w:fill="FFFFFF"/>
        </w:rPr>
        <w:t xml:space="preserve"> the</w:t>
      </w:r>
      <w:r w:rsidRPr="00BE75C9">
        <w:rPr>
          <w:rFonts w:cs="Arial"/>
          <w:color w:val="222222"/>
          <w:shd w:val="clear" w:color="auto" w:fill="FFFFFF"/>
        </w:rPr>
        <w:t xml:space="preserve"> typical</w:t>
      </w:r>
      <w:r w:rsidR="002E2A4B" w:rsidRPr="00BE75C9">
        <w:rPr>
          <w:rFonts w:cs="Arial"/>
          <w:color w:val="222222"/>
          <w:shd w:val="clear" w:color="auto" w:fill="FFFFFF"/>
        </w:rPr>
        <w:t xml:space="preserve"> CDIS </w:t>
      </w:r>
      <w:r w:rsidRPr="00BE75C9">
        <w:rPr>
          <w:rFonts w:cs="Arial"/>
          <w:color w:val="222222"/>
          <w:shd w:val="clear" w:color="auto" w:fill="FFFFFF"/>
        </w:rPr>
        <w:t>flow</w:t>
      </w:r>
      <w:r w:rsidR="002E2A4B" w:rsidRPr="00BE75C9">
        <w:rPr>
          <w:rFonts w:cs="Arial"/>
          <w:color w:val="222222"/>
          <w:shd w:val="clear" w:color="auto" w:fill="FFFFFF"/>
        </w:rPr>
        <w:t xml:space="preserve"> is the sync process. </w:t>
      </w:r>
      <w:r w:rsidR="002E2A4B" w:rsidRPr="00BE75C9">
        <w:rPr>
          <w:rStyle w:val="apple-converted-space"/>
          <w:rFonts w:cs="Arial"/>
          <w:color w:val="222222"/>
          <w:shd w:val="clear" w:color="auto" w:fill="FFFFFF"/>
        </w:rPr>
        <w:t> </w:t>
      </w:r>
      <w:r w:rsidR="002E2A4B" w:rsidRPr="00BE75C9">
        <w:rPr>
          <w:rFonts w:cs="Arial"/>
          <w:color w:val="222222"/>
          <w:shd w:val="clear" w:color="auto" w:fill="FFFFFF"/>
        </w:rPr>
        <w:t xml:space="preserve">This </w:t>
      </w:r>
      <w:r w:rsidR="001932D1" w:rsidRPr="00BE75C9">
        <w:rPr>
          <w:rFonts w:cs="Arial"/>
          <w:color w:val="222222"/>
          <w:shd w:val="clear" w:color="auto" w:fill="FFFFFF"/>
        </w:rPr>
        <w:t xml:space="preserve">sync step </w:t>
      </w:r>
      <w:r w:rsidR="002E2A4B" w:rsidRPr="00BE75C9">
        <w:rPr>
          <w:rFonts w:cs="Arial"/>
          <w:color w:val="222222"/>
          <w:shd w:val="clear" w:color="auto" w:fill="FFFFFF"/>
        </w:rPr>
        <w:t xml:space="preserve">includes two separate </w:t>
      </w:r>
      <w:r w:rsidR="008E294F" w:rsidRPr="00BE75C9">
        <w:rPr>
          <w:rFonts w:cs="Arial"/>
          <w:color w:val="222222"/>
          <w:shd w:val="clear" w:color="auto" w:fill="FFFFFF"/>
        </w:rPr>
        <w:t xml:space="preserve">processes: </w:t>
      </w:r>
      <w:r w:rsidR="00E97976" w:rsidRPr="00BE75C9">
        <w:rPr>
          <w:rFonts w:cs="Arial"/>
          <w:color w:val="222222"/>
          <w:shd w:val="clear" w:color="auto" w:fill="FFFFFF"/>
        </w:rPr>
        <w:t>a metadata sync, and the</w:t>
      </w:r>
      <w:r w:rsidR="002E2A4B" w:rsidRPr="00BE75C9">
        <w:rPr>
          <w:rFonts w:cs="Arial"/>
          <w:color w:val="222222"/>
          <w:shd w:val="clear" w:color="auto" w:fill="FFFFFF"/>
        </w:rPr>
        <w:t xml:space="preserve"> ‘IDS sync’ process.</w:t>
      </w:r>
      <w:r w:rsidR="00FC662A" w:rsidRPr="00BE75C9">
        <w:rPr>
          <w:rFonts w:cs="Arial"/>
          <w:color w:val="222222"/>
          <w:shd w:val="clear" w:color="auto" w:fill="FFFFFF"/>
        </w:rPr>
        <w:t xml:space="preserve">  The metadata sync involves copying the </w:t>
      </w:r>
      <w:r w:rsidR="001317F3">
        <w:rPr>
          <w:rFonts w:cs="Arial"/>
          <w:color w:val="222222"/>
          <w:shd w:val="clear" w:color="auto" w:fill="FFFFFF"/>
        </w:rPr>
        <w:t xml:space="preserve">mapped </w:t>
      </w:r>
      <w:r w:rsidR="00FC662A" w:rsidRPr="00BE75C9">
        <w:rPr>
          <w:rFonts w:cs="Arial"/>
          <w:color w:val="222222"/>
          <w:shd w:val="clear" w:color="auto" w:fill="FFFFFF"/>
        </w:rPr>
        <w:t>metadata f</w:t>
      </w:r>
      <w:r w:rsidRPr="00BE75C9">
        <w:rPr>
          <w:rFonts w:cs="Arial"/>
          <w:color w:val="222222"/>
          <w:shd w:val="clear" w:color="auto" w:fill="FFFFFF"/>
        </w:rPr>
        <w:t>rom the CIS</w:t>
      </w:r>
      <w:r w:rsidR="00FC662A" w:rsidRPr="00BE75C9">
        <w:rPr>
          <w:rFonts w:cs="Arial"/>
          <w:color w:val="222222"/>
          <w:shd w:val="clear" w:color="auto" w:fill="FFFFFF"/>
        </w:rPr>
        <w:t xml:space="preserve"> and </w:t>
      </w:r>
      <w:r w:rsidR="001317F3">
        <w:rPr>
          <w:rFonts w:cs="Arial"/>
          <w:color w:val="222222"/>
          <w:shd w:val="clear" w:color="auto" w:fill="FFFFFF"/>
        </w:rPr>
        <w:t>populating the copied metadata into</w:t>
      </w:r>
      <w:del w:id="10" w:author="Robert Feldman" w:date="2015-05-11T10:50:00Z">
        <w:r w:rsidR="001317F3" w:rsidDel="007214B1">
          <w:rPr>
            <w:rFonts w:cs="Arial"/>
            <w:color w:val="222222"/>
            <w:shd w:val="clear" w:color="auto" w:fill="FFFFFF"/>
          </w:rPr>
          <w:delText xml:space="preserve"> </w:delText>
        </w:r>
      </w:del>
      <w:r w:rsidR="001317F3">
        <w:rPr>
          <w:rFonts w:cs="Arial"/>
          <w:color w:val="222222"/>
          <w:shd w:val="clear" w:color="auto" w:fill="FFFFFF"/>
        </w:rPr>
        <w:t xml:space="preserve"> mapped DAMS metadata fields.</w:t>
      </w:r>
      <w:r w:rsidRPr="00BE75C9">
        <w:rPr>
          <w:rFonts w:cs="Arial"/>
          <w:color w:val="222222"/>
          <w:shd w:val="clear" w:color="auto" w:fill="FFFFFF"/>
        </w:rPr>
        <w:t xml:space="preserve">  T</w:t>
      </w:r>
      <w:r w:rsidR="00FC662A" w:rsidRPr="00BE75C9">
        <w:rPr>
          <w:rFonts w:cs="Arial"/>
          <w:color w:val="222222"/>
          <w:shd w:val="clear" w:color="auto" w:fill="FFFFFF"/>
        </w:rPr>
        <w:t xml:space="preserve">he IDS </w:t>
      </w:r>
      <w:r w:rsidR="00A47369" w:rsidRPr="00BE75C9">
        <w:rPr>
          <w:rFonts w:cs="Arial"/>
          <w:color w:val="222222"/>
          <w:shd w:val="clear" w:color="auto" w:fill="FFFFFF"/>
        </w:rPr>
        <w:t>sync process updates the CIS to ensure that</w:t>
      </w:r>
      <w:r w:rsidR="00FC662A" w:rsidRPr="00BE75C9">
        <w:rPr>
          <w:rFonts w:cs="Arial"/>
          <w:color w:val="222222"/>
          <w:shd w:val="clear" w:color="auto" w:fill="FFFFFF"/>
        </w:rPr>
        <w:t xml:space="preserve"> th</w:t>
      </w:r>
      <w:r w:rsidR="00A47369" w:rsidRPr="00BE75C9">
        <w:rPr>
          <w:rFonts w:cs="Arial"/>
          <w:color w:val="222222"/>
          <w:shd w:val="clear" w:color="auto" w:fill="FFFFFF"/>
        </w:rPr>
        <w:t>e IDS derivative is viewable from the CIS</w:t>
      </w:r>
      <w:r w:rsidR="00FC662A" w:rsidRPr="00BE75C9">
        <w:rPr>
          <w:rFonts w:cs="Arial"/>
          <w:color w:val="222222"/>
          <w:shd w:val="clear" w:color="auto" w:fill="FFFFFF"/>
        </w:rPr>
        <w:t xml:space="preserve">.  </w:t>
      </w:r>
    </w:p>
    <w:p w:rsidR="006358C6" w:rsidRPr="00BE75C9" w:rsidRDefault="006358C6" w:rsidP="006358C6">
      <w:pPr>
        <w:pStyle w:val="Heading3"/>
        <w:numPr>
          <w:ilvl w:val="0"/>
          <w:numId w:val="0"/>
        </w:numPr>
        <w:ind w:left="720" w:hanging="720"/>
        <w:rPr>
          <w:rFonts w:asciiTheme="minorHAnsi" w:hAnsiTheme="minorHAnsi"/>
        </w:rPr>
      </w:pPr>
    </w:p>
    <w:p w:rsidR="006358C6" w:rsidRPr="00BE75C9" w:rsidRDefault="006358C6" w:rsidP="006358C6">
      <w:pPr>
        <w:pStyle w:val="Heading3"/>
        <w:numPr>
          <w:ilvl w:val="0"/>
          <w:numId w:val="0"/>
        </w:numPr>
        <w:ind w:left="720" w:hanging="720"/>
        <w:rPr>
          <w:rFonts w:asciiTheme="minorHAnsi" w:hAnsiTheme="minorHAnsi" w:cs="Arial"/>
          <w:color w:val="222222"/>
        </w:rPr>
      </w:pPr>
      <w:r w:rsidRPr="00BE75C9">
        <w:rPr>
          <w:rFonts w:asciiTheme="minorHAnsi" w:hAnsiTheme="minorHAnsi"/>
        </w:rPr>
        <w:t xml:space="preserve">2.4.1 </w:t>
      </w:r>
      <w:r w:rsidR="00593D15" w:rsidRPr="00BE75C9">
        <w:rPr>
          <w:rFonts w:asciiTheme="minorHAnsi" w:hAnsiTheme="minorHAnsi"/>
        </w:rPr>
        <w:t>Sync</w:t>
      </w:r>
      <w:r w:rsidRPr="00BE75C9">
        <w:rPr>
          <w:rFonts w:asciiTheme="minorHAnsi" w:hAnsiTheme="minorHAnsi"/>
        </w:rPr>
        <w:t xml:space="preserve"> SQL-XML config.ini Options</w:t>
      </w:r>
    </w:p>
    <w:p w:rsidR="005F4CDD" w:rsidRPr="00BE75C9" w:rsidRDefault="00FC662A" w:rsidP="00FC662A">
      <w:pPr>
        <w:shd w:val="clear" w:color="auto" w:fill="FFFFFF"/>
        <w:rPr>
          <w:rFonts w:cs="Arial"/>
          <w:shd w:val="clear" w:color="auto" w:fill="FFFFFF"/>
        </w:rPr>
      </w:pPr>
      <w:r w:rsidRPr="00BE75C9">
        <w:rPr>
          <w:rFonts w:cs="Arial"/>
          <w:shd w:val="clear" w:color="auto" w:fill="FFFFFF"/>
        </w:rPr>
        <w:t xml:space="preserve">CDIS collects metadata from the </w:t>
      </w:r>
      <w:r w:rsidR="00C41ABD" w:rsidRPr="00BE75C9">
        <w:rPr>
          <w:rFonts w:cs="Arial"/>
          <w:shd w:val="clear" w:color="auto" w:fill="FFFFFF"/>
        </w:rPr>
        <w:t>CIS</w:t>
      </w:r>
      <w:r w:rsidRPr="00BE75C9">
        <w:rPr>
          <w:rFonts w:cs="Arial"/>
          <w:shd w:val="clear" w:color="auto" w:fill="FFFFFF"/>
        </w:rPr>
        <w:t xml:space="preserve">.  CDIS </w:t>
      </w:r>
      <w:r w:rsidR="00FF4CB4" w:rsidRPr="00BE75C9">
        <w:rPr>
          <w:rFonts w:cs="Arial"/>
          <w:shd w:val="clear" w:color="auto" w:fill="FFFFFF"/>
        </w:rPr>
        <w:t xml:space="preserve">then </w:t>
      </w:r>
      <w:r w:rsidRPr="00BE75C9">
        <w:rPr>
          <w:rFonts w:cs="Arial"/>
          <w:shd w:val="clear" w:color="auto" w:fill="FFFFFF"/>
        </w:rPr>
        <w:t xml:space="preserve">inserts this metadata into the </w:t>
      </w:r>
      <w:r w:rsidR="001317F3">
        <w:rPr>
          <w:rFonts w:cs="Arial"/>
          <w:shd w:val="clear" w:color="auto" w:fill="FFFFFF"/>
        </w:rPr>
        <w:t xml:space="preserve">DAMS </w:t>
      </w:r>
      <w:r w:rsidRPr="00BE75C9">
        <w:rPr>
          <w:rFonts w:cs="Arial"/>
          <w:shd w:val="clear" w:color="auto" w:fill="FFFFFF"/>
        </w:rPr>
        <w:t>SI_ASSET_METADATA table in the DAMS dat</w:t>
      </w:r>
      <w:r w:rsidR="00C41ABD" w:rsidRPr="00BE75C9">
        <w:rPr>
          <w:rFonts w:cs="Arial"/>
          <w:shd w:val="clear" w:color="auto" w:fill="FFFFFF"/>
        </w:rPr>
        <w:t>abase. Because each SI unit utilizes</w:t>
      </w:r>
      <w:r w:rsidRPr="00BE75C9">
        <w:rPr>
          <w:rFonts w:cs="Arial"/>
          <w:shd w:val="clear" w:color="auto" w:fill="FFFFFF"/>
        </w:rPr>
        <w:t xml:space="preserve"> </w:t>
      </w:r>
      <w:r w:rsidR="00B25EE0" w:rsidRPr="00BE75C9">
        <w:rPr>
          <w:rFonts w:cs="Arial"/>
          <w:shd w:val="clear" w:color="auto" w:fill="FFFFFF"/>
        </w:rPr>
        <w:t>the CIS</w:t>
      </w:r>
      <w:r w:rsidRPr="00BE75C9">
        <w:rPr>
          <w:rFonts w:cs="Arial"/>
          <w:shd w:val="clear" w:color="auto" w:fill="FFFFFF"/>
        </w:rPr>
        <w:t xml:space="preserve"> differently, and </w:t>
      </w:r>
      <w:r w:rsidR="001317F3">
        <w:rPr>
          <w:rFonts w:cs="Arial"/>
          <w:shd w:val="clear" w:color="auto" w:fill="FFFFFF"/>
        </w:rPr>
        <w:t>not all units map the same metadata from the CIS into DAMS</w:t>
      </w:r>
      <w:del w:id="11" w:author="Robert Feldman" w:date="2015-05-11T10:50:00Z">
        <w:r w:rsidR="001317F3" w:rsidDel="007214B1">
          <w:rPr>
            <w:rFonts w:cs="Arial"/>
            <w:shd w:val="clear" w:color="auto" w:fill="FFFFFF"/>
          </w:rPr>
          <w:delText xml:space="preserve"> </w:delText>
        </w:r>
      </w:del>
      <w:r w:rsidRPr="00BE75C9">
        <w:rPr>
          <w:rFonts w:cs="Arial"/>
          <w:shd w:val="clear" w:color="auto" w:fill="FFFFFF"/>
        </w:rPr>
        <w:t>, the metadata process has been configured separately for each unit.  It is important to note that there is a core data</w:t>
      </w:r>
      <w:r w:rsidR="00C41ABD" w:rsidRPr="00BE75C9">
        <w:rPr>
          <w:rFonts w:cs="Arial"/>
          <w:shd w:val="clear" w:color="auto" w:fill="FFFFFF"/>
        </w:rPr>
        <w:t xml:space="preserve"> model which must</w:t>
      </w:r>
      <w:r w:rsidRPr="00BE75C9">
        <w:rPr>
          <w:rFonts w:cs="Arial"/>
          <w:shd w:val="clear" w:color="auto" w:fill="FFFFFF"/>
        </w:rPr>
        <w:t xml:space="preserve"> be follo</w:t>
      </w:r>
      <w:r w:rsidR="00C015E5" w:rsidRPr="00BE75C9">
        <w:rPr>
          <w:rFonts w:cs="Arial"/>
          <w:shd w:val="clear" w:color="auto" w:fill="FFFFFF"/>
        </w:rPr>
        <w:t>wed when determining how to map</w:t>
      </w:r>
      <w:r w:rsidR="00C41ABD" w:rsidRPr="00BE75C9">
        <w:rPr>
          <w:rFonts w:cs="Arial"/>
          <w:shd w:val="clear" w:color="auto" w:fill="FFFFFF"/>
        </w:rPr>
        <w:t xml:space="preserve"> the CIS</w:t>
      </w:r>
      <w:r w:rsidRPr="00BE75C9">
        <w:rPr>
          <w:rFonts w:cs="Arial"/>
          <w:shd w:val="clear" w:color="auto" w:fill="FFFFFF"/>
        </w:rPr>
        <w:t xml:space="preserve"> metadata to DAMS.  The Core data model specifies </w:t>
      </w:r>
      <w:r w:rsidRPr="00BE75C9">
        <w:rPr>
          <w:rFonts w:cs="Arial"/>
          <w:shd w:val="clear" w:color="auto" w:fill="FFFFFF"/>
        </w:rPr>
        <w:lastRenderedPageBreak/>
        <w:t>which fields in DAMS are visible in the Media</w:t>
      </w:r>
      <w:r w:rsidR="006C5494" w:rsidRPr="00BE75C9">
        <w:rPr>
          <w:rFonts w:cs="Arial"/>
          <w:shd w:val="clear" w:color="auto" w:fill="FFFFFF"/>
        </w:rPr>
        <w:t xml:space="preserve"> </w:t>
      </w:r>
      <w:r w:rsidR="000B0FE4" w:rsidRPr="00BE75C9">
        <w:rPr>
          <w:rFonts w:cs="Arial"/>
          <w:shd w:val="clear" w:color="auto" w:fill="FFFFFF"/>
        </w:rPr>
        <w:t>Manager GUI</w:t>
      </w:r>
      <w:r w:rsidRPr="00BE75C9">
        <w:rPr>
          <w:rFonts w:cs="Arial"/>
          <w:shd w:val="clear" w:color="auto" w:fill="FFFFFF"/>
        </w:rPr>
        <w:t xml:space="preserve">, and also </w:t>
      </w:r>
      <w:r w:rsidR="000B0FE4" w:rsidRPr="00BE75C9">
        <w:rPr>
          <w:rFonts w:cs="Arial"/>
          <w:shd w:val="clear" w:color="auto" w:fill="FFFFFF"/>
        </w:rPr>
        <w:t xml:space="preserve">specifies </w:t>
      </w:r>
      <w:r w:rsidRPr="00BE75C9">
        <w:rPr>
          <w:rFonts w:cs="Arial"/>
          <w:shd w:val="clear" w:color="auto" w:fill="FFFFFF"/>
        </w:rPr>
        <w:t xml:space="preserve">guidelines </w:t>
      </w:r>
      <w:r w:rsidR="000B0FE4" w:rsidRPr="00BE75C9">
        <w:rPr>
          <w:rFonts w:cs="Arial"/>
          <w:shd w:val="clear" w:color="auto" w:fill="FFFFFF"/>
        </w:rPr>
        <w:t xml:space="preserve">that detail what </w:t>
      </w:r>
      <w:r w:rsidRPr="00BE75C9">
        <w:rPr>
          <w:rFonts w:cs="Arial"/>
          <w:shd w:val="clear" w:color="auto" w:fill="FFFFFF"/>
        </w:rPr>
        <w:t>the fields in the DAMS are used for.</w:t>
      </w:r>
    </w:p>
    <w:p w:rsidR="009314D3" w:rsidRPr="00BE75C9" w:rsidRDefault="009314D3" w:rsidP="00FC662A">
      <w:pPr>
        <w:shd w:val="clear" w:color="auto" w:fill="FFFFFF"/>
        <w:rPr>
          <w:rFonts w:cs="Arial"/>
          <w:color w:val="222222"/>
          <w:shd w:val="clear" w:color="auto" w:fill="FFFFFF"/>
        </w:rPr>
      </w:pPr>
      <w:r w:rsidRPr="00BE75C9">
        <w:rPr>
          <w:rFonts w:cs="Arial"/>
          <w:color w:val="222222"/>
          <w:shd w:val="clear" w:color="auto" w:fill="FFFFFF"/>
        </w:rPr>
        <w:t>The metadata mappi</w:t>
      </w:r>
      <w:r w:rsidR="00C41ABD" w:rsidRPr="00BE75C9">
        <w:rPr>
          <w:rFonts w:cs="Arial"/>
          <w:color w:val="222222"/>
          <w:shd w:val="clear" w:color="auto" w:fill="FFFFFF"/>
        </w:rPr>
        <w:t>ng is configurable</w:t>
      </w:r>
      <w:r w:rsidRPr="00BE75C9">
        <w:rPr>
          <w:rFonts w:cs="Arial"/>
          <w:color w:val="222222"/>
          <w:shd w:val="clear" w:color="auto" w:fill="FFFFFF"/>
        </w:rPr>
        <w:t xml:space="preserve"> in</w:t>
      </w:r>
      <w:r w:rsidR="000B0FE4" w:rsidRPr="00BE75C9">
        <w:rPr>
          <w:rFonts w:cs="Arial"/>
          <w:color w:val="222222"/>
          <w:shd w:val="clear" w:color="auto" w:fill="FFFFFF"/>
        </w:rPr>
        <w:t xml:space="preserve"> the</w:t>
      </w:r>
      <w:r w:rsidRPr="00BE75C9">
        <w:rPr>
          <w:rFonts w:cs="Arial"/>
          <w:color w:val="222222"/>
          <w:shd w:val="clear" w:color="auto" w:fill="FFFFFF"/>
        </w:rPr>
        <w:t xml:space="preserve"> SQL.xml file.</w:t>
      </w:r>
      <w:r w:rsidR="00954BE2" w:rsidRPr="00BE75C9">
        <w:rPr>
          <w:rFonts w:cs="Arial"/>
          <w:color w:val="222222"/>
          <w:shd w:val="clear" w:color="auto" w:fill="FFFFFF"/>
        </w:rPr>
        <w:t xml:space="preserve">  The</w:t>
      </w:r>
      <w:r w:rsidR="00C41ABD" w:rsidRPr="00BE75C9">
        <w:rPr>
          <w:rFonts w:cs="Arial"/>
          <w:color w:val="222222"/>
          <w:shd w:val="clear" w:color="auto" w:fill="FFFFFF"/>
        </w:rPr>
        <w:t xml:space="preserve"> metadata mapping is specified within the</w:t>
      </w:r>
      <w:r w:rsidR="00954BE2" w:rsidRPr="00BE75C9">
        <w:rPr>
          <w:rFonts w:cs="Arial"/>
          <w:color w:val="222222"/>
          <w:shd w:val="clear" w:color="auto" w:fill="FFFFFF"/>
        </w:rPr>
        <w:t xml:space="preserve"> sync section </w:t>
      </w:r>
      <w:r w:rsidR="00C41ABD" w:rsidRPr="00BE75C9">
        <w:rPr>
          <w:rFonts w:cs="Arial"/>
          <w:color w:val="222222"/>
          <w:shd w:val="clear" w:color="auto" w:fill="FFFFFF"/>
        </w:rPr>
        <w:t>of this file</w:t>
      </w:r>
      <w:r w:rsidR="00954BE2" w:rsidRPr="00BE75C9">
        <w:rPr>
          <w:rFonts w:cs="Arial"/>
          <w:color w:val="222222"/>
          <w:shd w:val="clear" w:color="auto" w:fill="FFFFFF"/>
        </w:rPr>
        <w:t>.  Each unit can have one or many queries to</w:t>
      </w:r>
      <w:r w:rsidR="00C41ABD" w:rsidRPr="00BE75C9">
        <w:rPr>
          <w:rFonts w:cs="Arial"/>
          <w:color w:val="222222"/>
          <w:shd w:val="clear" w:color="auto" w:fill="FFFFFF"/>
        </w:rPr>
        <w:t xml:space="preserve"> obtain the required metadata.  CDIS is designed to </w:t>
      </w:r>
      <w:r w:rsidR="001317F3">
        <w:rPr>
          <w:rFonts w:cs="Arial"/>
          <w:color w:val="222222"/>
          <w:shd w:val="clear" w:color="auto" w:fill="FFFFFF"/>
        </w:rPr>
        <w:t xml:space="preserve">contain </w:t>
      </w:r>
      <w:del w:id="12" w:author="Robert Feldman" w:date="2015-05-11T10:50:00Z">
        <w:r w:rsidR="00C41ABD" w:rsidRPr="00BE75C9" w:rsidDel="007214B1">
          <w:rPr>
            <w:rFonts w:cs="Arial"/>
            <w:color w:val="222222"/>
            <w:shd w:val="clear" w:color="auto" w:fill="FFFFFF"/>
          </w:rPr>
          <w:delText xml:space="preserve"> </w:delText>
        </w:r>
      </w:del>
      <w:r w:rsidR="00C41ABD" w:rsidRPr="00BE75C9">
        <w:rPr>
          <w:rFonts w:cs="Arial"/>
          <w:color w:val="222222"/>
          <w:shd w:val="clear" w:color="auto" w:fill="FFFFFF"/>
        </w:rPr>
        <w:t xml:space="preserve">all of the metadata mapping logic </w:t>
      </w:r>
      <w:proofErr w:type="gramStart"/>
      <w:r w:rsidR="001317F3">
        <w:rPr>
          <w:rFonts w:cs="Arial"/>
          <w:color w:val="222222"/>
          <w:shd w:val="clear" w:color="auto" w:fill="FFFFFF"/>
        </w:rPr>
        <w:t xml:space="preserve">within </w:t>
      </w:r>
      <w:r w:rsidR="00954BE2" w:rsidRPr="00BE75C9">
        <w:rPr>
          <w:rFonts w:cs="Arial"/>
          <w:color w:val="222222"/>
          <w:shd w:val="clear" w:color="auto" w:fill="FFFFFF"/>
        </w:rPr>
        <w:t xml:space="preserve"> the</w:t>
      </w:r>
      <w:proofErr w:type="gramEnd"/>
      <w:r w:rsidR="00954BE2" w:rsidRPr="00BE75C9">
        <w:rPr>
          <w:rFonts w:cs="Arial"/>
          <w:color w:val="222222"/>
          <w:shd w:val="clear" w:color="auto" w:fill="FFFFFF"/>
        </w:rPr>
        <w:t xml:space="preserve"> SQL-XML file.  </w:t>
      </w:r>
    </w:p>
    <w:p w:rsidR="00954BE2" w:rsidRPr="00BE75C9" w:rsidRDefault="00954BE2" w:rsidP="00FC662A">
      <w:pPr>
        <w:shd w:val="clear" w:color="auto" w:fill="FFFFFF"/>
        <w:rPr>
          <w:rFonts w:cs="Arial"/>
          <w:color w:val="222222"/>
          <w:shd w:val="clear" w:color="auto" w:fill="FFFFFF"/>
        </w:rPr>
      </w:pPr>
      <w:r w:rsidRPr="00BE75C9">
        <w:rPr>
          <w:rFonts w:cs="Arial"/>
          <w:color w:val="222222"/>
          <w:shd w:val="clear" w:color="auto" w:fill="FFFFFF"/>
        </w:rPr>
        <w:t>There are currently two metadata query types.  "</w:t>
      </w:r>
      <w:proofErr w:type="spellStart"/>
      <w:proofErr w:type="gramStart"/>
      <w:r w:rsidRPr="00BE75C9">
        <w:rPr>
          <w:rFonts w:cs="Arial"/>
          <w:color w:val="222222"/>
          <w:shd w:val="clear" w:color="auto" w:fill="FFFFFF"/>
        </w:rPr>
        <w:t>singleResult</w:t>
      </w:r>
      <w:proofErr w:type="spellEnd"/>
      <w:proofErr w:type="gramEnd"/>
      <w:r w:rsidRPr="00BE75C9">
        <w:rPr>
          <w:rFonts w:cs="Arial"/>
          <w:color w:val="222222"/>
          <w:shd w:val="clear" w:color="auto" w:fill="FFFFFF"/>
        </w:rPr>
        <w:t>" and “</w:t>
      </w:r>
      <w:proofErr w:type="spellStart"/>
      <w:r w:rsidRPr="00BE75C9">
        <w:rPr>
          <w:rFonts w:cs="Arial"/>
          <w:color w:val="222222"/>
          <w:shd w:val="clear" w:color="auto" w:fill="FFFFFF"/>
        </w:rPr>
        <w:t>cursorAppend</w:t>
      </w:r>
      <w:proofErr w:type="spellEnd"/>
      <w:r w:rsidRPr="00BE75C9">
        <w:rPr>
          <w:rFonts w:cs="Arial"/>
          <w:color w:val="222222"/>
          <w:shd w:val="clear" w:color="auto" w:fill="FFFFFF"/>
        </w:rPr>
        <w:t>”.</w:t>
      </w:r>
    </w:p>
    <w:p w:rsidR="00954BE2" w:rsidRPr="00BE75C9" w:rsidRDefault="00954BE2" w:rsidP="00FC662A">
      <w:pPr>
        <w:shd w:val="clear" w:color="auto" w:fill="FFFFFF"/>
        <w:rPr>
          <w:rFonts w:cs="Arial"/>
          <w:color w:val="222222"/>
          <w:shd w:val="clear" w:color="auto" w:fill="FFFFFF"/>
        </w:rPr>
      </w:pPr>
      <w:r w:rsidRPr="00BE75C9">
        <w:rPr>
          <w:rFonts w:cs="Arial"/>
          <w:color w:val="222222"/>
          <w:shd w:val="clear" w:color="auto" w:fill="FFFFFF"/>
        </w:rPr>
        <w:t>Most metadata queries are</w:t>
      </w:r>
      <w:r w:rsidR="00C41ABD" w:rsidRPr="00BE75C9">
        <w:rPr>
          <w:rFonts w:cs="Arial"/>
          <w:color w:val="222222"/>
          <w:shd w:val="clear" w:color="auto" w:fill="FFFFFF"/>
        </w:rPr>
        <w:t xml:space="preserve"> of the </w:t>
      </w:r>
      <w:proofErr w:type="spellStart"/>
      <w:r w:rsidR="00C41ABD" w:rsidRPr="00BE75C9">
        <w:rPr>
          <w:rFonts w:cs="Arial"/>
          <w:color w:val="222222"/>
          <w:shd w:val="clear" w:color="auto" w:fill="FFFFFF"/>
        </w:rPr>
        <w:t>singleResult</w:t>
      </w:r>
      <w:proofErr w:type="spellEnd"/>
      <w:r w:rsidR="00C41ABD" w:rsidRPr="00BE75C9">
        <w:rPr>
          <w:rFonts w:cs="Arial"/>
          <w:color w:val="222222"/>
          <w:shd w:val="clear" w:color="auto" w:fill="FFFFFF"/>
        </w:rPr>
        <w:t xml:space="preserve"> type.  </w:t>
      </w:r>
      <w:proofErr w:type="spellStart"/>
      <w:proofErr w:type="gramStart"/>
      <w:r w:rsidRPr="00BE75C9">
        <w:rPr>
          <w:rFonts w:cs="Arial"/>
          <w:color w:val="222222"/>
          <w:shd w:val="clear" w:color="auto" w:fill="FFFFFF"/>
        </w:rPr>
        <w:t>singleResult</w:t>
      </w:r>
      <w:proofErr w:type="spellEnd"/>
      <w:proofErr w:type="gramEnd"/>
      <w:r w:rsidRPr="00BE75C9">
        <w:rPr>
          <w:rFonts w:cs="Arial"/>
          <w:color w:val="222222"/>
          <w:shd w:val="clear" w:color="auto" w:fill="FFFFFF"/>
        </w:rPr>
        <w:t xml:space="preserve"> </w:t>
      </w:r>
      <w:r w:rsidR="000B0FE4" w:rsidRPr="00BE75C9">
        <w:rPr>
          <w:rFonts w:cs="Arial"/>
          <w:color w:val="222222"/>
          <w:shd w:val="clear" w:color="auto" w:fill="FFFFFF"/>
        </w:rPr>
        <w:t xml:space="preserve">queries return </w:t>
      </w:r>
      <w:r w:rsidRPr="00BE75C9">
        <w:rPr>
          <w:rFonts w:cs="Arial"/>
          <w:color w:val="222222"/>
          <w:shd w:val="clear" w:color="auto" w:fill="FFFFFF"/>
        </w:rPr>
        <w:t>a single row of metadata from the</w:t>
      </w:r>
      <w:r w:rsidR="00C41ABD" w:rsidRPr="00BE75C9">
        <w:rPr>
          <w:rFonts w:cs="Arial"/>
          <w:color w:val="222222"/>
          <w:shd w:val="clear" w:color="auto" w:fill="FFFFFF"/>
        </w:rPr>
        <w:t xml:space="preserve"> CIS</w:t>
      </w:r>
      <w:r w:rsidRPr="00BE75C9">
        <w:rPr>
          <w:rFonts w:cs="Arial"/>
          <w:color w:val="222222"/>
          <w:shd w:val="clear" w:color="auto" w:fill="FFFFFF"/>
        </w:rPr>
        <w:t xml:space="preserve">.   </w:t>
      </w:r>
      <w:r w:rsidR="00C41ABD" w:rsidRPr="00BE75C9">
        <w:rPr>
          <w:rFonts w:cs="Arial"/>
          <w:color w:val="222222"/>
          <w:shd w:val="clear" w:color="auto" w:fill="FFFFFF"/>
        </w:rPr>
        <w:t>(One result fro</w:t>
      </w:r>
      <w:r w:rsidR="000B0FE4" w:rsidRPr="00BE75C9">
        <w:rPr>
          <w:rFonts w:cs="Arial"/>
          <w:color w:val="222222"/>
          <w:shd w:val="clear" w:color="auto" w:fill="FFFFFF"/>
        </w:rPr>
        <w:t>m the CIS is mapped to one field</w:t>
      </w:r>
      <w:r w:rsidR="00C41ABD" w:rsidRPr="00BE75C9">
        <w:rPr>
          <w:rFonts w:cs="Arial"/>
          <w:color w:val="222222"/>
          <w:shd w:val="clear" w:color="auto" w:fill="FFFFFF"/>
        </w:rPr>
        <w:t xml:space="preserve"> in the DAMS)</w:t>
      </w:r>
      <w:r w:rsidRPr="00BE75C9">
        <w:rPr>
          <w:rFonts w:cs="Arial"/>
          <w:color w:val="222222"/>
          <w:shd w:val="clear" w:color="auto" w:fill="FFFFFF"/>
        </w:rPr>
        <w:t>.</w:t>
      </w:r>
    </w:p>
    <w:p w:rsidR="00954BE2" w:rsidRPr="00BE75C9" w:rsidRDefault="00954BE2" w:rsidP="00954BE2">
      <w:pPr>
        <w:rPr>
          <w:rFonts w:eastAsia="Times New Roman" w:cs="Times New Roman"/>
          <w:color w:val="000000"/>
        </w:rPr>
      </w:pPr>
      <w:r w:rsidRPr="00BE75C9">
        <w:rPr>
          <w:rFonts w:cs="Arial"/>
          <w:color w:val="222222"/>
          <w:shd w:val="clear" w:color="auto" w:fill="FFFFFF"/>
        </w:rPr>
        <w:t xml:space="preserve">The second type of query is the </w:t>
      </w:r>
      <w:proofErr w:type="spellStart"/>
      <w:r w:rsidRPr="00BE75C9">
        <w:rPr>
          <w:rFonts w:cs="Arial"/>
          <w:color w:val="222222"/>
          <w:shd w:val="clear" w:color="auto" w:fill="FFFFFF"/>
        </w:rPr>
        <w:t>cursorAppend</w:t>
      </w:r>
      <w:proofErr w:type="spellEnd"/>
      <w:r w:rsidRPr="00BE75C9">
        <w:rPr>
          <w:rFonts w:cs="Arial"/>
          <w:color w:val="222222"/>
          <w:shd w:val="clear" w:color="auto" w:fill="FFFFFF"/>
        </w:rPr>
        <w:t xml:space="preserve"> query.  This type of query is used when there may be multiple results retu</w:t>
      </w:r>
      <w:r w:rsidR="000B0FE4" w:rsidRPr="00BE75C9">
        <w:rPr>
          <w:rFonts w:cs="Arial"/>
          <w:color w:val="222222"/>
          <w:shd w:val="clear" w:color="auto" w:fill="FFFFFF"/>
        </w:rPr>
        <w:t xml:space="preserve">rned from the CIS that </w:t>
      </w:r>
      <w:r w:rsidRPr="00BE75C9">
        <w:rPr>
          <w:rFonts w:cs="Arial"/>
          <w:color w:val="222222"/>
          <w:shd w:val="clear" w:color="auto" w:fill="FFFFFF"/>
        </w:rPr>
        <w:t>need to go into a single fi</w:t>
      </w:r>
      <w:r w:rsidR="000B0FE4" w:rsidRPr="00BE75C9">
        <w:rPr>
          <w:rFonts w:cs="Arial"/>
          <w:color w:val="222222"/>
          <w:shd w:val="clear" w:color="auto" w:fill="FFFFFF"/>
        </w:rPr>
        <w:t>eld in DAMS.  This is useful where lists of</w:t>
      </w:r>
      <w:r w:rsidRPr="00BE75C9">
        <w:rPr>
          <w:rFonts w:cs="Arial"/>
          <w:color w:val="222222"/>
          <w:shd w:val="clear" w:color="auto" w:fill="FFFFFF"/>
        </w:rPr>
        <w:t xml:space="preserve"> things such as keywords and captions</w:t>
      </w:r>
      <w:r w:rsidR="000B0FE4" w:rsidRPr="00BE75C9">
        <w:rPr>
          <w:rFonts w:cs="Arial"/>
          <w:color w:val="222222"/>
          <w:shd w:val="clear" w:color="auto" w:fill="FFFFFF"/>
        </w:rPr>
        <w:t xml:space="preserve"> need to be retained</w:t>
      </w:r>
      <w:r w:rsidRPr="00BE75C9">
        <w:rPr>
          <w:rFonts w:cs="Arial"/>
          <w:color w:val="222222"/>
          <w:shd w:val="clear" w:color="auto" w:fill="FFFFFF"/>
        </w:rPr>
        <w:t xml:space="preserve">.  </w:t>
      </w:r>
      <w:r w:rsidR="000B0FE4" w:rsidRPr="00BE75C9">
        <w:rPr>
          <w:rFonts w:cs="Arial"/>
          <w:color w:val="222222"/>
          <w:shd w:val="clear" w:color="auto" w:fill="FFFFFF"/>
        </w:rPr>
        <w:t>S</w:t>
      </w:r>
      <w:r w:rsidRPr="00BE75C9">
        <w:rPr>
          <w:rFonts w:cs="Arial"/>
          <w:color w:val="222222"/>
          <w:shd w:val="clear" w:color="auto" w:fill="FFFFFF"/>
        </w:rPr>
        <w:t>everal units indicated t</w:t>
      </w:r>
      <w:r w:rsidR="00D40606" w:rsidRPr="00BE75C9">
        <w:rPr>
          <w:rFonts w:cs="Arial"/>
          <w:color w:val="222222"/>
          <w:shd w:val="clear" w:color="auto" w:fill="FFFFFF"/>
        </w:rPr>
        <w:t xml:space="preserve">hat they wish for a list of </w:t>
      </w:r>
      <w:r w:rsidRPr="00BE75C9">
        <w:rPr>
          <w:rFonts w:cs="Arial"/>
          <w:color w:val="222222"/>
          <w:shd w:val="clear" w:color="auto" w:fill="FFFFFF"/>
        </w:rPr>
        <w:t>constituents</w:t>
      </w:r>
      <w:r w:rsidR="00D40606" w:rsidRPr="00BE75C9">
        <w:rPr>
          <w:rFonts w:cs="Arial"/>
          <w:color w:val="222222"/>
          <w:shd w:val="clear" w:color="auto" w:fill="FFFFFF"/>
        </w:rPr>
        <w:t xml:space="preserve"> in the CIS system as a single field (</w:t>
      </w:r>
      <w:r w:rsidRPr="00BE75C9">
        <w:rPr>
          <w:rFonts w:cs="Arial"/>
          <w:color w:val="222222"/>
          <w:shd w:val="clear" w:color="auto" w:fill="FFFFFF"/>
        </w:rPr>
        <w:t>keyword</w:t>
      </w:r>
      <w:r w:rsidR="00D40606" w:rsidRPr="00BE75C9">
        <w:rPr>
          <w:rFonts w:cs="Arial"/>
          <w:color w:val="222222"/>
          <w:shd w:val="clear" w:color="auto" w:fill="FFFFFF"/>
        </w:rPr>
        <w:t>)</w:t>
      </w:r>
      <w:r w:rsidRPr="00BE75C9">
        <w:rPr>
          <w:rFonts w:cs="Arial"/>
          <w:color w:val="222222"/>
          <w:shd w:val="clear" w:color="auto" w:fill="FFFFFF"/>
        </w:rPr>
        <w:t xml:space="preserve"> in DAMS.  When the </w:t>
      </w:r>
      <w:proofErr w:type="spellStart"/>
      <w:r w:rsidRPr="00BE75C9">
        <w:rPr>
          <w:rFonts w:cs="Arial"/>
          <w:color w:val="222222"/>
          <w:shd w:val="clear" w:color="auto" w:fill="FFFFFF"/>
        </w:rPr>
        <w:t>cursorAppend</w:t>
      </w:r>
      <w:proofErr w:type="spellEnd"/>
      <w:r w:rsidRPr="00BE75C9">
        <w:rPr>
          <w:rFonts w:cs="Arial"/>
          <w:color w:val="222222"/>
          <w:shd w:val="clear" w:color="auto" w:fill="FFFFFF"/>
        </w:rPr>
        <w:t xml:space="preserve"> query is used, the delimiter is </w:t>
      </w:r>
      <w:r w:rsidR="000B0FE4" w:rsidRPr="00BE75C9">
        <w:rPr>
          <w:rFonts w:cs="Arial"/>
          <w:color w:val="222222"/>
          <w:shd w:val="clear" w:color="auto" w:fill="FFFFFF"/>
        </w:rPr>
        <w:t xml:space="preserve">required </w:t>
      </w:r>
      <w:r w:rsidRPr="00BE75C9">
        <w:rPr>
          <w:rFonts w:cs="Arial"/>
          <w:color w:val="222222"/>
          <w:shd w:val="clear" w:color="auto" w:fill="FFFFFF"/>
        </w:rPr>
        <w:t>to be</w:t>
      </w:r>
      <w:r w:rsidR="000B0FE4" w:rsidRPr="00BE75C9">
        <w:rPr>
          <w:rFonts w:cs="Arial"/>
          <w:color w:val="222222"/>
          <w:shd w:val="clear" w:color="auto" w:fill="FFFFFF"/>
        </w:rPr>
        <w:t xml:space="preserve"> specified in the SQL-XML file as well</w:t>
      </w:r>
      <w:r w:rsidRPr="00BE75C9">
        <w:rPr>
          <w:rFonts w:cs="Arial"/>
          <w:color w:val="222222"/>
          <w:shd w:val="clear" w:color="auto" w:fill="FFFFFF"/>
        </w:rPr>
        <w:t xml:space="preserve">.  For example if the </w:t>
      </w:r>
      <w:r w:rsidR="00D40606" w:rsidRPr="00BE75C9">
        <w:rPr>
          <w:rFonts w:cs="Arial"/>
          <w:color w:val="222222"/>
          <w:shd w:val="clear" w:color="auto" w:fill="FFFFFF"/>
        </w:rPr>
        <w:t>CIS</w:t>
      </w:r>
      <w:r w:rsidRPr="00BE75C9">
        <w:rPr>
          <w:rFonts w:cs="Arial"/>
          <w:color w:val="222222"/>
          <w:shd w:val="clear" w:color="auto" w:fill="FFFFFF"/>
        </w:rPr>
        <w:t xml:space="preserve"> column has the following </w:t>
      </w:r>
      <w:proofErr w:type="spellStart"/>
      <w:r w:rsidRPr="00BE75C9">
        <w:rPr>
          <w:rFonts w:cs="Arial"/>
          <w:color w:val="222222"/>
          <w:shd w:val="clear" w:color="auto" w:fill="FFFFFF"/>
        </w:rPr>
        <w:t>display_names</w:t>
      </w:r>
      <w:proofErr w:type="spellEnd"/>
      <w:r w:rsidRPr="00BE75C9">
        <w:rPr>
          <w:rFonts w:cs="Arial"/>
          <w:color w:val="222222"/>
          <w:shd w:val="clear" w:color="auto" w:fill="FFFFFF"/>
        </w:rPr>
        <w:t xml:space="preserve"> </w:t>
      </w:r>
      <w:r w:rsidR="004F030F" w:rsidRPr="00BE75C9">
        <w:rPr>
          <w:rFonts w:cs="Arial"/>
          <w:color w:val="222222"/>
          <w:shd w:val="clear" w:color="auto" w:fill="FFFFFF"/>
        </w:rPr>
        <w:t xml:space="preserve">returned from a </w:t>
      </w:r>
      <w:proofErr w:type="spellStart"/>
      <w:r w:rsidR="004F030F" w:rsidRPr="00BE75C9">
        <w:rPr>
          <w:rFonts w:cs="Arial"/>
          <w:color w:val="222222"/>
          <w:shd w:val="clear" w:color="auto" w:fill="FFFFFF"/>
        </w:rPr>
        <w:t>cursorAppend</w:t>
      </w:r>
      <w:proofErr w:type="spellEnd"/>
      <w:r w:rsidR="004F030F" w:rsidRPr="00BE75C9">
        <w:rPr>
          <w:rFonts w:cs="Arial"/>
          <w:color w:val="222222"/>
          <w:shd w:val="clear" w:color="auto" w:fill="FFFFFF"/>
        </w:rPr>
        <w:t xml:space="preserve"> query with a delimiter of “, “</w:t>
      </w:r>
      <w:r w:rsidRPr="00BE75C9">
        <w:rPr>
          <w:rFonts w:cs="Arial"/>
          <w:color w:val="222222"/>
          <w:shd w:val="clear" w:color="auto" w:fill="FFFFFF"/>
        </w:rPr>
        <w:t>:</w:t>
      </w:r>
      <w:r w:rsidRPr="00BE75C9">
        <w:rPr>
          <w:color w:val="1F497D"/>
          <w:u w:val="single"/>
        </w:rPr>
        <w:t xml:space="preserve"> </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Louis H. Draper</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Miles Davis</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Ron Carter</w:t>
      </w:r>
    </w:p>
    <w:p w:rsidR="004F030F" w:rsidRPr="00BE75C9" w:rsidRDefault="004F030F" w:rsidP="00FC662A">
      <w:pPr>
        <w:shd w:val="clear" w:color="auto" w:fill="FFFFFF"/>
        <w:rPr>
          <w:rFonts w:cs="Arial"/>
          <w:color w:val="222222"/>
          <w:shd w:val="clear" w:color="auto" w:fill="FFFFFF"/>
        </w:rPr>
      </w:pPr>
    </w:p>
    <w:p w:rsidR="004F030F" w:rsidRPr="00BE75C9" w:rsidRDefault="00954BE2" w:rsidP="004F030F">
      <w:pPr>
        <w:spacing w:after="0" w:line="240" w:lineRule="auto"/>
        <w:rPr>
          <w:rFonts w:eastAsia="Times New Roman" w:cs="Times New Roman"/>
          <w:color w:val="1F497D"/>
        </w:rPr>
      </w:pPr>
      <w:r w:rsidRPr="00BE75C9">
        <w:rPr>
          <w:rFonts w:cs="Arial"/>
          <w:color w:val="222222"/>
          <w:shd w:val="clear" w:color="auto" w:fill="FFFFFF"/>
        </w:rPr>
        <w:t xml:space="preserve">CDIS will </w:t>
      </w:r>
      <w:r w:rsidR="004F030F" w:rsidRPr="00BE75C9">
        <w:rPr>
          <w:rFonts w:cs="Arial"/>
          <w:color w:val="222222"/>
          <w:shd w:val="clear" w:color="auto" w:fill="FFFFFF"/>
        </w:rPr>
        <w:t xml:space="preserve">make the corresponding column into </w:t>
      </w:r>
      <w:r w:rsidR="004F030F" w:rsidRPr="00BE75C9">
        <w:rPr>
          <w:rFonts w:eastAsia="Times New Roman" w:cs="Times New Roman"/>
          <w:color w:val="1F497D"/>
        </w:rPr>
        <w:t xml:space="preserve">Louis H. Draper, Miles Davis, </w:t>
      </w:r>
      <w:proofErr w:type="gramStart"/>
      <w:r w:rsidR="004F030F" w:rsidRPr="00BE75C9">
        <w:rPr>
          <w:rFonts w:eastAsia="Times New Roman" w:cs="Times New Roman"/>
          <w:color w:val="1F497D"/>
        </w:rPr>
        <w:t>Ron</w:t>
      </w:r>
      <w:proofErr w:type="gramEnd"/>
      <w:r w:rsidR="004F030F" w:rsidRPr="00BE75C9">
        <w:rPr>
          <w:rFonts w:eastAsia="Times New Roman" w:cs="Times New Roman"/>
          <w:color w:val="1F497D"/>
        </w:rPr>
        <w:t xml:space="preserve"> Carter</w:t>
      </w:r>
      <w:r w:rsidR="003F1D32" w:rsidRPr="00BE75C9">
        <w:rPr>
          <w:rFonts w:eastAsia="Times New Roman" w:cs="Times New Roman"/>
          <w:color w:val="1F497D"/>
        </w:rPr>
        <w:t>.</w:t>
      </w:r>
    </w:p>
    <w:p w:rsidR="006358C6" w:rsidRPr="00BE75C9" w:rsidRDefault="006358C6" w:rsidP="00593D15">
      <w:pPr>
        <w:pStyle w:val="Heading3"/>
        <w:numPr>
          <w:ilvl w:val="0"/>
          <w:numId w:val="0"/>
        </w:numPr>
        <w:rPr>
          <w:rFonts w:asciiTheme="minorHAnsi" w:hAnsiTheme="minorHAnsi"/>
        </w:rPr>
      </w:pPr>
    </w:p>
    <w:p w:rsidR="00581F1A" w:rsidRPr="00BE75C9" w:rsidRDefault="006358C6" w:rsidP="00906720">
      <w:pPr>
        <w:pStyle w:val="Heading3"/>
        <w:numPr>
          <w:ilvl w:val="0"/>
          <w:numId w:val="0"/>
        </w:numPr>
        <w:ind w:left="720" w:hanging="720"/>
        <w:rPr>
          <w:rFonts w:asciiTheme="minorHAnsi" w:hAnsiTheme="minorHAnsi"/>
        </w:rPr>
      </w:pPr>
      <w:r w:rsidRPr="00BE75C9">
        <w:rPr>
          <w:rFonts w:asciiTheme="minorHAnsi" w:hAnsiTheme="minorHAnsi"/>
        </w:rPr>
        <w:t xml:space="preserve">2.4.2 </w:t>
      </w:r>
      <w:r w:rsidR="00593D15" w:rsidRPr="00BE75C9">
        <w:rPr>
          <w:rFonts w:asciiTheme="minorHAnsi" w:hAnsiTheme="minorHAnsi"/>
        </w:rPr>
        <w:t xml:space="preserve">Sync </w:t>
      </w:r>
      <w:r w:rsidRPr="00BE75C9">
        <w:rPr>
          <w:rFonts w:asciiTheme="minorHAnsi" w:hAnsiTheme="minorHAnsi"/>
        </w:rPr>
        <w:t>config.ini Options</w:t>
      </w:r>
    </w:p>
    <w:p w:rsidR="00BD6599" w:rsidRPr="00BE75C9" w:rsidRDefault="00581F1A" w:rsidP="00581F1A">
      <w:pPr>
        <w:rPr>
          <w:rFonts w:cs="Arial"/>
        </w:rPr>
      </w:pPr>
      <w:proofErr w:type="spellStart"/>
      <w:r w:rsidRPr="00BE75C9">
        <w:rPr>
          <w:rFonts w:cs="Arial"/>
          <w:i/>
        </w:rPr>
        <w:t>FlagforIDS</w:t>
      </w:r>
      <w:proofErr w:type="spellEnd"/>
      <w:r w:rsidRPr="00BE75C9">
        <w:rPr>
          <w:rFonts w:cs="Arial"/>
          <w:i/>
        </w:rPr>
        <w:t xml:space="preserve">: </w:t>
      </w:r>
      <w:r w:rsidRPr="00BE75C9">
        <w:rPr>
          <w:rFonts w:cs="Arial"/>
        </w:rPr>
        <w:t xml:space="preserve"> </w:t>
      </w:r>
      <w:r w:rsidR="00BD6599" w:rsidRPr="00BE75C9">
        <w:rPr>
          <w:rFonts w:cs="Arial"/>
        </w:rPr>
        <w:t>This option indicate</w:t>
      </w:r>
      <w:r w:rsidR="003F1D32" w:rsidRPr="00BE75C9">
        <w:rPr>
          <w:rFonts w:cs="Arial"/>
        </w:rPr>
        <w:t>s</w:t>
      </w:r>
      <w:r w:rsidR="00BD6599" w:rsidRPr="00BE75C9">
        <w:rPr>
          <w:rFonts w:cs="Arial"/>
        </w:rPr>
        <w:t xml:space="preserve"> whether or not IDS should be notified of the DAMS </w:t>
      </w:r>
      <w:r w:rsidR="00C308EE" w:rsidRPr="00BE75C9">
        <w:rPr>
          <w:rFonts w:cs="Arial"/>
        </w:rPr>
        <w:t>image</w:t>
      </w:r>
      <w:r w:rsidR="00BD6599" w:rsidRPr="00BE75C9">
        <w:rPr>
          <w:rFonts w:cs="Arial"/>
        </w:rPr>
        <w:t xml:space="preserve"> changes following the sync.  This is an important enhancement because </w:t>
      </w:r>
      <w:r w:rsidR="005F4B86">
        <w:rPr>
          <w:rFonts w:cs="Arial"/>
        </w:rPr>
        <w:t xml:space="preserve">it is not necessary to update </w:t>
      </w:r>
      <w:r w:rsidR="00BD6599" w:rsidRPr="00BE75C9">
        <w:rPr>
          <w:rFonts w:cs="Arial"/>
        </w:rPr>
        <w:t xml:space="preserve">IDS </w:t>
      </w:r>
      <w:r w:rsidR="005F4B86">
        <w:rPr>
          <w:rFonts w:cs="Arial"/>
        </w:rPr>
        <w:t>every time a metadata change has been made to one of the mapped fields in the CIS.</w:t>
      </w:r>
      <w:del w:id="13" w:author="Robert Feldman" w:date="2015-05-11T10:50:00Z">
        <w:r w:rsidR="005F4B86" w:rsidDel="007214B1">
          <w:rPr>
            <w:rFonts w:cs="Arial"/>
          </w:rPr>
          <w:delText xml:space="preserve">  </w:delText>
        </w:r>
        <w:r w:rsidR="00BD6599" w:rsidRPr="00BE75C9" w:rsidDel="007214B1">
          <w:rPr>
            <w:rFonts w:cs="Arial"/>
          </w:rPr>
          <w:delText>.</w:delText>
        </w:r>
      </w:del>
      <w:r w:rsidR="00BD6599" w:rsidRPr="00BE75C9">
        <w:rPr>
          <w:rFonts w:cs="Arial"/>
        </w:rPr>
        <w:t xml:space="preserve">  </w:t>
      </w:r>
      <w:r w:rsidR="003F1D32" w:rsidRPr="00BE75C9">
        <w:rPr>
          <w:rFonts w:cs="Arial"/>
        </w:rPr>
        <w:t xml:space="preserve">Unnecessarily notifying IDS of each metadata sync update has a potential of overloading </w:t>
      </w:r>
      <w:r w:rsidR="00BD6599" w:rsidRPr="00BE75C9">
        <w:rPr>
          <w:rFonts w:cs="Arial"/>
        </w:rPr>
        <w:t xml:space="preserve">the IDS system.  There are currently four different options: </w:t>
      </w:r>
    </w:p>
    <w:p w:rsidR="00D40606" w:rsidRPr="00BE75C9" w:rsidRDefault="00D40606" w:rsidP="00D40606">
      <w:pPr>
        <w:ind w:left="720"/>
        <w:rPr>
          <w:rFonts w:cs="Arial"/>
        </w:rPr>
      </w:pPr>
      <w:proofErr w:type="gramStart"/>
      <w:r w:rsidRPr="00BE75C9">
        <w:rPr>
          <w:rFonts w:cs="Arial"/>
          <w:i/>
        </w:rPr>
        <w:t>default</w:t>
      </w:r>
      <w:proofErr w:type="gramEnd"/>
      <w:r w:rsidRPr="00BE75C9">
        <w:rPr>
          <w:rFonts w:cs="Arial"/>
        </w:rPr>
        <w:t>: IDS should only be notified if there is a change in restrictions</w:t>
      </w:r>
      <w:r w:rsidR="003F1D32" w:rsidRPr="00BE75C9">
        <w:rPr>
          <w:rFonts w:cs="Arial"/>
        </w:rPr>
        <w:t xml:space="preserve"> (size restriction or public access restrictions)</w:t>
      </w:r>
      <w:r w:rsidRPr="00BE75C9">
        <w:rPr>
          <w:rFonts w:cs="Arial"/>
        </w:rPr>
        <w:t xml:space="preserve">.  This option will reduce the number of notifications sent to </w:t>
      </w:r>
      <w:r w:rsidR="003F1D32" w:rsidRPr="00BE75C9">
        <w:rPr>
          <w:rFonts w:cs="Arial"/>
        </w:rPr>
        <w:t>IDS, but also make sure IDS is</w:t>
      </w:r>
      <w:r w:rsidRPr="00BE75C9">
        <w:rPr>
          <w:rFonts w:cs="Arial"/>
        </w:rPr>
        <w:t xml:space="preserve"> notif</w:t>
      </w:r>
      <w:r w:rsidR="003F1D32" w:rsidRPr="00BE75C9">
        <w:rPr>
          <w:rFonts w:cs="Arial"/>
        </w:rPr>
        <w:t xml:space="preserve">ied when it needs to incorporate </w:t>
      </w:r>
      <w:r w:rsidRPr="00BE75C9">
        <w:rPr>
          <w:rFonts w:cs="Arial"/>
        </w:rPr>
        <w:t>restriction changes.</w:t>
      </w:r>
    </w:p>
    <w:p w:rsidR="00BD6599" w:rsidRPr="00BE75C9" w:rsidRDefault="00BD6599" w:rsidP="00BD6599">
      <w:pPr>
        <w:ind w:left="720"/>
        <w:rPr>
          <w:rFonts w:cs="Arial"/>
        </w:rPr>
      </w:pPr>
      <w:proofErr w:type="gramStart"/>
      <w:r w:rsidRPr="00BE75C9">
        <w:rPr>
          <w:rFonts w:cs="Arial"/>
          <w:i/>
        </w:rPr>
        <w:t>always</w:t>
      </w:r>
      <w:proofErr w:type="gramEnd"/>
      <w:r w:rsidRPr="00BE75C9">
        <w:rPr>
          <w:rFonts w:cs="Arial"/>
        </w:rPr>
        <w:t xml:space="preserve">:  </w:t>
      </w:r>
      <w:r w:rsidR="00615E7E" w:rsidRPr="00BE75C9">
        <w:rPr>
          <w:rFonts w:cs="Arial"/>
        </w:rPr>
        <w:t xml:space="preserve">IDS should be notified when any </w:t>
      </w:r>
      <w:r w:rsidRPr="00BE75C9">
        <w:rPr>
          <w:rFonts w:cs="Arial"/>
        </w:rPr>
        <w:t xml:space="preserve">metadata sync is performed.  </w:t>
      </w:r>
    </w:p>
    <w:p w:rsidR="00581F1A" w:rsidRPr="00BE75C9" w:rsidRDefault="00BD6599" w:rsidP="00615E7E">
      <w:pPr>
        <w:ind w:left="720"/>
        <w:rPr>
          <w:rFonts w:cs="Arial"/>
        </w:rPr>
      </w:pPr>
      <w:proofErr w:type="gramStart"/>
      <w:r w:rsidRPr="00BE75C9">
        <w:rPr>
          <w:rFonts w:cs="Arial"/>
          <w:i/>
        </w:rPr>
        <w:t>never</w:t>
      </w:r>
      <w:proofErr w:type="gramEnd"/>
      <w:r w:rsidRPr="00BE75C9">
        <w:rPr>
          <w:rFonts w:cs="Arial"/>
        </w:rPr>
        <w:t xml:space="preserve">:  IDS should not be notified when the metadata sync is performed.  This </w:t>
      </w:r>
      <w:r w:rsidR="00867169" w:rsidRPr="00BE75C9">
        <w:rPr>
          <w:rFonts w:cs="Arial"/>
        </w:rPr>
        <w:t>option can be used</w:t>
      </w:r>
      <w:r w:rsidRPr="00BE75C9">
        <w:rPr>
          <w:rFonts w:cs="Arial"/>
        </w:rPr>
        <w:t xml:space="preserve"> in new projects when IDS alre</w:t>
      </w:r>
      <w:r w:rsidR="00867169" w:rsidRPr="00BE75C9">
        <w:rPr>
          <w:rFonts w:cs="Arial"/>
        </w:rPr>
        <w:t>ady has the required renditions</w:t>
      </w:r>
      <w:r w:rsidRPr="00BE75C9">
        <w:rPr>
          <w:rFonts w:cs="Arial"/>
        </w:rPr>
        <w:t xml:space="preserve">. </w:t>
      </w:r>
    </w:p>
    <w:p w:rsidR="00EE4E0E" w:rsidRPr="00BE75C9" w:rsidRDefault="00BD6599" w:rsidP="00867169">
      <w:pPr>
        <w:ind w:left="720"/>
        <w:rPr>
          <w:rFonts w:cs="Arial"/>
        </w:rPr>
      </w:pPr>
      <w:proofErr w:type="spellStart"/>
      <w:proofErr w:type="gramStart"/>
      <w:r w:rsidRPr="00BE75C9">
        <w:rPr>
          <w:rFonts w:cs="Arial"/>
          <w:i/>
        </w:rPr>
        <w:t>ifRestricted</w:t>
      </w:r>
      <w:proofErr w:type="spellEnd"/>
      <w:proofErr w:type="gramEnd"/>
      <w:r w:rsidR="00615E7E" w:rsidRPr="00BE75C9">
        <w:rPr>
          <w:rFonts w:cs="Arial"/>
        </w:rPr>
        <w:t>: IDS should only be notified if the rendition is restricted in any mann</w:t>
      </w:r>
      <w:r w:rsidR="00867169" w:rsidRPr="00BE75C9">
        <w:rPr>
          <w:rFonts w:cs="Arial"/>
        </w:rPr>
        <w:t>er (whether by size or by the IS_RESTRICTED</w:t>
      </w:r>
      <w:r w:rsidR="00615E7E" w:rsidRPr="00BE75C9">
        <w:rPr>
          <w:rFonts w:cs="Arial"/>
        </w:rPr>
        <w:t xml:space="preserve"> </w:t>
      </w:r>
      <w:r w:rsidR="00867169" w:rsidRPr="00BE75C9">
        <w:rPr>
          <w:rFonts w:cs="Arial"/>
        </w:rPr>
        <w:t>flag</w:t>
      </w:r>
      <w:r w:rsidR="00615E7E" w:rsidRPr="00BE75C9">
        <w:rPr>
          <w:rFonts w:cs="Arial"/>
        </w:rPr>
        <w:t>)</w:t>
      </w:r>
      <w:r w:rsidR="00D40606" w:rsidRPr="00BE75C9">
        <w:rPr>
          <w:rFonts w:cs="Arial"/>
        </w:rPr>
        <w:t>.  This option is to be used when IDS already has all of the images, but in some cases may not have the restrictions found in the CIS.</w:t>
      </w:r>
    </w:p>
    <w:p w:rsidR="00867169" w:rsidRPr="00BE75C9" w:rsidRDefault="00867169" w:rsidP="00867169">
      <w:pPr>
        <w:ind w:left="720"/>
        <w:rPr>
          <w:rFonts w:cs="Arial"/>
        </w:rPr>
      </w:pPr>
    </w:p>
    <w:p w:rsidR="00906720" w:rsidRPr="00BE75C9" w:rsidRDefault="00EE4E0E" w:rsidP="00906720">
      <w:pPr>
        <w:pStyle w:val="Heading3"/>
        <w:numPr>
          <w:ilvl w:val="0"/>
          <w:numId w:val="0"/>
        </w:numPr>
        <w:ind w:left="720" w:hanging="720"/>
        <w:rPr>
          <w:rFonts w:asciiTheme="minorHAnsi" w:hAnsiTheme="minorHAnsi"/>
        </w:rPr>
      </w:pPr>
      <w:r w:rsidRPr="00BE75C9">
        <w:rPr>
          <w:rFonts w:asciiTheme="minorHAnsi" w:hAnsiTheme="minorHAnsi"/>
        </w:rPr>
        <w:lastRenderedPageBreak/>
        <w:t>2.4.3 The Sync Process and the CDIS table</w:t>
      </w:r>
    </w:p>
    <w:p w:rsidR="00EE4E0E" w:rsidRPr="00BE75C9" w:rsidRDefault="00867169">
      <w:pPr>
        <w:rPr>
          <w:rFonts w:cs="Arial"/>
          <w:color w:val="222222"/>
          <w:shd w:val="clear" w:color="auto" w:fill="FFFFFF"/>
        </w:rPr>
      </w:pPr>
      <w:r w:rsidRPr="00BE75C9">
        <w:rPr>
          <w:rFonts w:cs="Arial"/>
          <w:color w:val="222222"/>
          <w:shd w:val="clear" w:color="auto" w:fill="FFFFFF"/>
        </w:rPr>
        <w:t xml:space="preserve">The </w:t>
      </w:r>
      <w:r w:rsidR="00A47369" w:rsidRPr="00BE75C9">
        <w:rPr>
          <w:rFonts w:cs="Arial"/>
          <w:color w:val="222222"/>
          <w:shd w:val="clear" w:color="auto" w:fill="FFFFFF"/>
        </w:rPr>
        <w:t xml:space="preserve">metadata </w:t>
      </w:r>
      <w:r w:rsidRPr="00BE75C9">
        <w:rPr>
          <w:rFonts w:cs="Arial"/>
          <w:color w:val="222222"/>
          <w:shd w:val="clear" w:color="auto" w:fill="FFFFFF"/>
        </w:rPr>
        <w:t>sync process collects of a list of DAMS images to sync</w:t>
      </w:r>
      <w:r w:rsidR="00EE4E0E" w:rsidRPr="00BE75C9">
        <w:rPr>
          <w:rFonts w:cs="Arial"/>
          <w:color w:val="222222"/>
          <w:shd w:val="clear" w:color="auto" w:fill="FFFFFF"/>
        </w:rPr>
        <w:t xml:space="preserve"> by </w:t>
      </w:r>
      <w:r w:rsidRPr="00BE75C9">
        <w:rPr>
          <w:rFonts w:cs="Arial"/>
          <w:color w:val="222222"/>
          <w:shd w:val="clear" w:color="auto" w:fill="FFFFFF"/>
        </w:rPr>
        <w:t>determining which images have never been synced before, and also by detecting which renditions have been recently modified in the CIS</w:t>
      </w:r>
      <w:r w:rsidR="00EE4E0E" w:rsidRPr="00BE75C9">
        <w:rPr>
          <w:rFonts w:cs="Arial"/>
          <w:color w:val="222222"/>
          <w:shd w:val="clear" w:color="auto" w:fill="FFFFFF"/>
        </w:rPr>
        <w:t>.</w:t>
      </w:r>
      <w:r w:rsidRPr="00BE75C9">
        <w:rPr>
          <w:rFonts w:cs="Arial"/>
          <w:color w:val="222222"/>
          <w:shd w:val="clear" w:color="auto" w:fill="FFFFFF"/>
        </w:rPr>
        <w:t xml:space="preserve">  This is done by checking the </w:t>
      </w:r>
      <w:proofErr w:type="spellStart"/>
      <w:r w:rsidR="00EE4E0E" w:rsidRPr="00BE75C9">
        <w:rPr>
          <w:rFonts w:cs="Arial"/>
          <w:color w:val="222222"/>
          <w:shd w:val="clear" w:color="auto" w:fill="FFFFFF"/>
        </w:rPr>
        <w:t>metaDataSync</w:t>
      </w:r>
      <w:r w:rsidRPr="00BE75C9">
        <w:rPr>
          <w:rFonts w:cs="Arial"/>
          <w:color w:val="222222"/>
          <w:shd w:val="clear" w:color="auto" w:fill="FFFFFF"/>
        </w:rPr>
        <w:t>Date</w:t>
      </w:r>
      <w:proofErr w:type="spellEnd"/>
      <w:r w:rsidR="00EE4E0E" w:rsidRPr="00BE75C9">
        <w:rPr>
          <w:rFonts w:cs="Arial"/>
          <w:color w:val="222222"/>
          <w:shd w:val="clear" w:color="auto" w:fill="FFFFFF"/>
        </w:rPr>
        <w:t xml:space="preserve"> </w:t>
      </w:r>
      <w:r w:rsidRPr="00BE75C9">
        <w:rPr>
          <w:rFonts w:cs="Arial"/>
          <w:color w:val="222222"/>
          <w:shd w:val="clear" w:color="auto" w:fill="FFFFFF"/>
        </w:rPr>
        <w:t xml:space="preserve">in the CDIS table.  If the </w:t>
      </w:r>
      <w:proofErr w:type="spellStart"/>
      <w:r w:rsidRPr="00BE75C9">
        <w:rPr>
          <w:rFonts w:cs="Arial"/>
          <w:color w:val="222222"/>
          <w:shd w:val="clear" w:color="auto" w:fill="FFFFFF"/>
        </w:rPr>
        <w:t>metaDataSyncDate</w:t>
      </w:r>
      <w:proofErr w:type="spellEnd"/>
      <w:r w:rsidR="00EE4E0E" w:rsidRPr="00BE75C9">
        <w:rPr>
          <w:rFonts w:cs="Arial"/>
          <w:color w:val="222222"/>
          <w:shd w:val="clear" w:color="auto" w:fill="FFFFFF"/>
        </w:rPr>
        <w:t xml:space="preserve"> is null, </w:t>
      </w:r>
      <w:r w:rsidRPr="00BE75C9">
        <w:rPr>
          <w:rFonts w:cs="Arial"/>
          <w:color w:val="222222"/>
          <w:shd w:val="clear" w:color="auto" w:fill="FFFFFF"/>
        </w:rPr>
        <w:t xml:space="preserve">or the </w:t>
      </w:r>
      <w:proofErr w:type="spellStart"/>
      <w:r w:rsidRPr="00BE75C9">
        <w:rPr>
          <w:rFonts w:cs="Arial"/>
          <w:color w:val="222222"/>
          <w:shd w:val="clear" w:color="auto" w:fill="FFFFFF"/>
        </w:rPr>
        <w:t>metadataSyncDate</w:t>
      </w:r>
      <w:proofErr w:type="spellEnd"/>
      <w:r w:rsidRPr="00BE75C9">
        <w:rPr>
          <w:rFonts w:cs="Arial"/>
          <w:color w:val="222222"/>
          <w:shd w:val="clear" w:color="auto" w:fill="FFFFFF"/>
        </w:rPr>
        <w:t xml:space="preserve"> is older than the date of the last change in the CIS, </w:t>
      </w:r>
      <w:r w:rsidR="00EE4E0E" w:rsidRPr="00BE75C9">
        <w:rPr>
          <w:rFonts w:cs="Arial"/>
          <w:color w:val="222222"/>
          <w:shd w:val="clear" w:color="auto" w:fill="FFFFFF"/>
        </w:rPr>
        <w:t xml:space="preserve">the sync process will pick up the </w:t>
      </w:r>
      <w:r w:rsidRPr="00BE75C9">
        <w:rPr>
          <w:rFonts w:cs="Arial"/>
          <w:color w:val="222222"/>
          <w:shd w:val="clear" w:color="auto" w:fill="FFFFFF"/>
        </w:rPr>
        <w:t>metadata from the CIS</w:t>
      </w:r>
      <w:r w:rsidR="00EE4E0E" w:rsidRPr="00BE75C9">
        <w:rPr>
          <w:rFonts w:cs="Arial"/>
          <w:color w:val="222222"/>
          <w:shd w:val="clear" w:color="auto" w:fill="FFFFFF"/>
        </w:rPr>
        <w:t xml:space="preserve"> and perform a sync.  </w:t>
      </w:r>
    </w:p>
    <w:p w:rsidR="00A47369" w:rsidRPr="00BE75C9" w:rsidRDefault="00A47369">
      <w:pPr>
        <w:rPr>
          <w:rFonts w:cs="Arial"/>
          <w:color w:val="222222"/>
          <w:shd w:val="clear" w:color="auto" w:fill="FFFFFF"/>
        </w:rPr>
      </w:pPr>
    </w:p>
    <w:p w:rsidR="00792D30" w:rsidRPr="00BE75C9" w:rsidRDefault="00792D30" w:rsidP="00792D30">
      <w:pPr>
        <w:pStyle w:val="Heading2"/>
        <w:numPr>
          <w:ilvl w:val="1"/>
          <w:numId w:val="24"/>
        </w:numPr>
        <w:rPr>
          <w:rFonts w:asciiTheme="minorHAnsi" w:hAnsiTheme="minorHAnsi"/>
        </w:rPr>
      </w:pPr>
      <w:proofErr w:type="spellStart"/>
      <w:r w:rsidRPr="00BE75C9">
        <w:rPr>
          <w:rFonts w:asciiTheme="minorHAnsi" w:hAnsiTheme="minorHAnsi"/>
        </w:rPr>
        <w:t>ThumbnailSync</w:t>
      </w:r>
      <w:proofErr w:type="spellEnd"/>
    </w:p>
    <w:p w:rsidR="00792D30" w:rsidRPr="00BE75C9" w:rsidRDefault="00792D30" w:rsidP="00792D30">
      <w:pPr>
        <w:shd w:val="clear" w:color="auto" w:fill="FFFFFF"/>
        <w:rPr>
          <w:rFonts w:cs="Arial"/>
          <w:color w:val="222222"/>
          <w:shd w:val="clear" w:color="auto" w:fill="FFFFFF"/>
        </w:rPr>
      </w:pPr>
      <w:proofErr w:type="spellStart"/>
      <w:r w:rsidRPr="00BE75C9">
        <w:rPr>
          <w:rFonts w:cs="Arial"/>
          <w:color w:val="222222"/>
          <w:shd w:val="clear" w:color="auto" w:fill="FFFFFF"/>
        </w:rPr>
        <w:t>ThumbnailSync</w:t>
      </w:r>
      <w:proofErr w:type="spellEnd"/>
      <w:r w:rsidRPr="00BE75C9">
        <w:rPr>
          <w:rFonts w:cs="Arial"/>
          <w:color w:val="222222"/>
          <w:shd w:val="clear" w:color="auto" w:fill="FFFFFF"/>
        </w:rPr>
        <w:t xml:space="preserve"> is  </w:t>
      </w:r>
      <w:r w:rsidR="00A47369" w:rsidRPr="00BE75C9">
        <w:rPr>
          <w:rFonts w:cs="Arial"/>
          <w:color w:val="222222"/>
          <w:shd w:val="clear" w:color="auto" w:fill="FFFFFF"/>
        </w:rPr>
        <w:t xml:space="preserve"> a utility used in special cases, rather than </w:t>
      </w:r>
      <w:r w:rsidRPr="00BE75C9">
        <w:rPr>
          <w:rFonts w:cs="Arial"/>
          <w:color w:val="222222"/>
          <w:shd w:val="clear" w:color="auto" w:fill="FFFFFF"/>
        </w:rPr>
        <w:t>part of the typical CDIS flow.</w:t>
      </w:r>
      <w:r w:rsidR="00A47369" w:rsidRPr="00BE75C9">
        <w:rPr>
          <w:rFonts w:cs="Arial"/>
          <w:color w:val="222222"/>
          <w:shd w:val="clear" w:color="auto" w:fill="FFFFFF"/>
        </w:rPr>
        <w:t xml:space="preserve">  The </w:t>
      </w:r>
      <w:proofErr w:type="spellStart"/>
      <w:r w:rsidR="00A47369" w:rsidRPr="00BE75C9">
        <w:rPr>
          <w:rFonts w:cs="Arial"/>
          <w:color w:val="222222"/>
          <w:shd w:val="clear" w:color="auto" w:fill="FFFFFF"/>
        </w:rPr>
        <w:t>t</w:t>
      </w:r>
      <w:r w:rsidRPr="00BE75C9">
        <w:rPr>
          <w:rFonts w:cs="Arial"/>
          <w:color w:val="222222"/>
          <w:shd w:val="clear" w:color="auto" w:fill="FFFFFF"/>
        </w:rPr>
        <w:t>humbnailSync</w:t>
      </w:r>
      <w:proofErr w:type="spellEnd"/>
      <w:r w:rsidRPr="00BE75C9">
        <w:rPr>
          <w:rFonts w:cs="Arial"/>
          <w:color w:val="222222"/>
          <w:shd w:val="clear" w:color="auto" w:fill="FFFFFF"/>
        </w:rPr>
        <w:t xml:space="preserve"> updates the thumbnail in the CIS system with a small size image (or thumbnail) of what is found in DAMS.  This can be useful in two different scenarios:</w:t>
      </w:r>
    </w:p>
    <w:p w:rsidR="009C317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 xml:space="preserve">1. When the image was </w:t>
      </w:r>
      <w:r w:rsidR="005F4B86">
        <w:rPr>
          <w:rFonts w:cs="Arial"/>
          <w:color w:val="222222"/>
          <w:shd w:val="clear" w:color="auto" w:fill="FFFFFF"/>
        </w:rPr>
        <w:t xml:space="preserve">ingested </w:t>
      </w:r>
      <w:r w:rsidRPr="00BE75C9">
        <w:rPr>
          <w:rFonts w:cs="Arial"/>
          <w:color w:val="222222"/>
          <w:shd w:val="clear" w:color="auto" w:fill="FFFFFF"/>
        </w:rPr>
        <w:t>in</w:t>
      </w:r>
      <w:r w:rsidR="005F4B86">
        <w:rPr>
          <w:rFonts w:cs="Arial"/>
          <w:color w:val="222222"/>
          <w:shd w:val="clear" w:color="auto" w:fill="FFFFFF"/>
        </w:rPr>
        <w:t xml:space="preserve">to </w:t>
      </w:r>
      <w:del w:id="14" w:author="Robert Feldman" w:date="2015-05-11T10:50:00Z">
        <w:r w:rsidRPr="00BE75C9" w:rsidDel="007214B1">
          <w:rPr>
            <w:rFonts w:cs="Arial"/>
            <w:color w:val="222222"/>
            <w:shd w:val="clear" w:color="auto" w:fill="FFFFFF"/>
          </w:rPr>
          <w:delText xml:space="preserve"> </w:delText>
        </w:r>
      </w:del>
      <w:r w:rsidRPr="00BE75C9">
        <w:rPr>
          <w:rFonts w:cs="Arial"/>
          <w:color w:val="222222"/>
          <w:shd w:val="clear" w:color="auto" w:fill="FFFFFF"/>
        </w:rPr>
        <w:t xml:space="preserve">DAMS independently </w:t>
      </w:r>
      <w:r w:rsidR="009C3170" w:rsidRPr="00BE75C9">
        <w:rPr>
          <w:rFonts w:cs="Arial"/>
          <w:color w:val="222222"/>
          <w:shd w:val="clear" w:color="auto" w:fill="FFFFFF"/>
        </w:rPr>
        <w:t>of the rendition in TMS</w:t>
      </w:r>
      <w:r w:rsidR="005F4B86">
        <w:rPr>
          <w:rFonts w:cs="Arial"/>
          <w:color w:val="222222"/>
          <w:shd w:val="clear" w:color="auto" w:fill="FFFFFF"/>
        </w:rPr>
        <w:t xml:space="preserve"> and not via </w:t>
      </w:r>
      <w:r w:rsidR="009C3170" w:rsidRPr="00BE75C9">
        <w:rPr>
          <w:rFonts w:cs="Arial"/>
          <w:color w:val="222222"/>
          <w:shd w:val="clear" w:color="auto" w:fill="FFFFFF"/>
        </w:rPr>
        <w:t>the</w:t>
      </w:r>
      <w:r w:rsidRPr="00BE75C9">
        <w:rPr>
          <w:rFonts w:cs="Arial"/>
          <w:color w:val="222222"/>
          <w:shd w:val="clear" w:color="auto" w:fill="FFFFFF"/>
        </w:rPr>
        <w:t xml:space="preserve"> CDIS process integrat</w:t>
      </w:r>
      <w:r w:rsidR="009C3170" w:rsidRPr="00BE75C9">
        <w:rPr>
          <w:rFonts w:cs="Arial"/>
          <w:color w:val="222222"/>
          <w:shd w:val="clear" w:color="auto" w:fill="FFFFFF"/>
        </w:rPr>
        <w:t>io</w:t>
      </w:r>
      <w:r w:rsidR="00A47369" w:rsidRPr="00BE75C9">
        <w:rPr>
          <w:rFonts w:cs="Arial"/>
          <w:color w:val="222222"/>
          <w:shd w:val="clear" w:color="auto" w:fill="FFFFFF"/>
        </w:rPr>
        <w:t xml:space="preserve">n, </w:t>
      </w:r>
      <w:r w:rsidR="009C3170" w:rsidRPr="00BE75C9">
        <w:rPr>
          <w:rFonts w:cs="Arial"/>
          <w:color w:val="222222"/>
          <w:shd w:val="clear" w:color="auto" w:fill="FFFFFF"/>
        </w:rPr>
        <w:t xml:space="preserve">the </w:t>
      </w:r>
      <w:r w:rsidR="00A47369" w:rsidRPr="00BE75C9">
        <w:rPr>
          <w:rFonts w:cs="Arial"/>
          <w:color w:val="222222"/>
          <w:shd w:val="clear" w:color="auto" w:fill="FFFFFF"/>
        </w:rPr>
        <w:t xml:space="preserve">CIS </w:t>
      </w:r>
      <w:r w:rsidR="009C3170" w:rsidRPr="00BE75C9">
        <w:rPr>
          <w:rFonts w:cs="Arial"/>
          <w:color w:val="222222"/>
          <w:shd w:val="clear" w:color="auto" w:fill="FFFFFF"/>
        </w:rPr>
        <w:t xml:space="preserve">thumbnail and the IDS image </w:t>
      </w:r>
      <w:r w:rsidR="00A47369" w:rsidRPr="00BE75C9">
        <w:rPr>
          <w:rFonts w:cs="Arial"/>
          <w:color w:val="222222"/>
          <w:shd w:val="clear" w:color="auto" w:fill="FFFFFF"/>
        </w:rPr>
        <w:t xml:space="preserve">may </w:t>
      </w:r>
      <w:r w:rsidR="005F4B86">
        <w:rPr>
          <w:rFonts w:cs="Arial"/>
          <w:color w:val="222222"/>
          <w:shd w:val="clear" w:color="auto" w:fill="FFFFFF"/>
        </w:rPr>
        <w:t xml:space="preserve">display </w:t>
      </w:r>
      <w:r w:rsidRPr="00BE75C9">
        <w:rPr>
          <w:rFonts w:cs="Arial"/>
          <w:color w:val="222222"/>
          <w:shd w:val="clear" w:color="auto" w:fill="FFFFFF"/>
        </w:rPr>
        <w:t xml:space="preserve">different views of the same object.  </w:t>
      </w:r>
      <w:r w:rsidR="009C3170" w:rsidRPr="00BE75C9">
        <w:rPr>
          <w:rFonts w:cs="Arial"/>
          <w:color w:val="222222"/>
          <w:shd w:val="clear" w:color="auto" w:fill="FFFFFF"/>
        </w:rPr>
        <w:t>The thumbnail sync</w:t>
      </w:r>
      <w:r w:rsidRPr="00BE75C9">
        <w:rPr>
          <w:rFonts w:cs="Arial"/>
          <w:color w:val="222222"/>
          <w:shd w:val="clear" w:color="auto" w:fill="FFFFFF"/>
        </w:rPr>
        <w:t xml:space="preserve"> </w:t>
      </w:r>
      <w:r w:rsidR="009C3170" w:rsidRPr="00BE75C9">
        <w:rPr>
          <w:rFonts w:cs="Arial"/>
          <w:color w:val="222222"/>
          <w:shd w:val="clear" w:color="auto" w:fill="FFFFFF"/>
        </w:rPr>
        <w:t xml:space="preserve">will </w:t>
      </w:r>
      <w:r w:rsidRPr="00BE75C9">
        <w:rPr>
          <w:rFonts w:cs="Arial"/>
          <w:color w:val="222222"/>
          <w:shd w:val="clear" w:color="auto" w:fill="FFFFFF"/>
        </w:rPr>
        <w:t xml:space="preserve">ensure sure that the </w:t>
      </w:r>
      <w:r w:rsidR="00A47369" w:rsidRPr="00BE75C9">
        <w:rPr>
          <w:rFonts w:cs="Arial"/>
          <w:color w:val="222222"/>
          <w:shd w:val="clear" w:color="auto" w:fill="FFFFFF"/>
        </w:rPr>
        <w:t xml:space="preserve">CIS </w:t>
      </w:r>
      <w:r w:rsidRPr="00BE75C9">
        <w:rPr>
          <w:rFonts w:cs="Arial"/>
          <w:color w:val="222222"/>
          <w:shd w:val="clear" w:color="auto" w:fill="FFFFFF"/>
        </w:rPr>
        <w:t xml:space="preserve">thumbnail matches exactly what is in DAMS.  </w:t>
      </w:r>
      <w:r w:rsidR="009C3170" w:rsidRPr="00BE75C9">
        <w:rPr>
          <w:rFonts w:cs="Arial"/>
          <w:color w:val="222222"/>
          <w:shd w:val="clear" w:color="auto" w:fill="FFFFFF"/>
        </w:rPr>
        <w:t xml:space="preserve">This option is also available as part of the </w:t>
      </w:r>
      <w:proofErr w:type="spellStart"/>
      <w:r w:rsidR="009C3170" w:rsidRPr="00BE75C9">
        <w:rPr>
          <w:rFonts w:cs="Arial"/>
          <w:color w:val="222222"/>
          <w:shd w:val="clear" w:color="auto" w:fill="FFFFFF"/>
        </w:rPr>
        <w:t>link</w:t>
      </w:r>
      <w:r w:rsidR="00C015E5" w:rsidRPr="00BE75C9">
        <w:rPr>
          <w:rFonts w:cs="Arial"/>
          <w:color w:val="222222"/>
          <w:shd w:val="clear" w:color="auto" w:fill="FFFFFF"/>
        </w:rPr>
        <w:t>ToCIS</w:t>
      </w:r>
      <w:proofErr w:type="spellEnd"/>
      <w:r w:rsidR="009C3170" w:rsidRPr="00BE75C9">
        <w:rPr>
          <w:rFonts w:cs="Arial"/>
          <w:color w:val="222222"/>
          <w:shd w:val="clear" w:color="auto" w:fill="FFFFFF"/>
        </w:rPr>
        <w:t xml:space="preserve"> step when </w:t>
      </w:r>
      <w:proofErr w:type="spellStart"/>
      <w:r w:rsidR="009C3170" w:rsidRPr="00BE75C9">
        <w:rPr>
          <w:rFonts w:cs="Arial"/>
          <w:color w:val="222222"/>
        </w:rPr>
        <w:t>updateTMSThumbnail</w:t>
      </w:r>
      <w:proofErr w:type="spellEnd"/>
      <w:r w:rsidR="009C3170" w:rsidRPr="00BE75C9">
        <w:rPr>
          <w:rFonts w:cs="Arial"/>
          <w:color w:val="222222"/>
        </w:rPr>
        <w:t xml:space="preserve"> is set to true</w:t>
      </w:r>
      <w:r w:rsidR="009C3170" w:rsidRPr="00BE75C9">
        <w:rPr>
          <w:rFonts w:cs="Arial"/>
          <w:color w:val="222222"/>
          <w:shd w:val="clear" w:color="auto" w:fill="FFFFFF"/>
        </w:rPr>
        <w:t xml:space="preserve">.  </w:t>
      </w:r>
    </w:p>
    <w:p w:rsidR="00792D3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 xml:space="preserve">2.   </w:t>
      </w:r>
      <w:r w:rsidR="009C3170" w:rsidRPr="00BE75C9">
        <w:rPr>
          <w:rFonts w:cs="Arial"/>
          <w:color w:val="222222"/>
          <w:shd w:val="clear" w:color="auto" w:fill="FFFFFF"/>
        </w:rPr>
        <w:t xml:space="preserve">When the thumbnail image in the CIS database is null (empty), corrupted or otherwise problematic.  There </w:t>
      </w:r>
      <w:r w:rsidR="00A47369" w:rsidRPr="00BE75C9">
        <w:rPr>
          <w:rFonts w:cs="Arial"/>
          <w:color w:val="222222"/>
          <w:shd w:val="clear" w:color="auto" w:fill="FFFFFF"/>
        </w:rPr>
        <w:t>may also be legacy renditions in the CIS</w:t>
      </w:r>
      <w:r w:rsidR="009C3170" w:rsidRPr="00BE75C9">
        <w:rPr>
          <w:rFonts w:cs="Arial"/>
          <w:color w:val="222222"/>
          <w:shd w:val="clear" w:color="auto" w:fill="FFFFFF"/>
        </w:rPr>
        <w:t xml:space="preserve"> that do not have the thumbnail populated.  </w:t>
      </w:r>
      <w:r w:rsidR="00A47369" w:rsidRPr="00BE75C9">
        <w:rPr>
          <w:rFonts w:cs="Arial"/>
          <w:color w:val="222222"/>
          <w:shd w:val="clear" w:color="auto" w:fill="FFFFFF"/>
        </w:rPr>
        <w:t>These renditions can have</w:t>
      </w:r>
      <w:r w:rsidR="009C3170" w:rsidRPr="00BE75C9">
        <w:rPr>
          <w:rFonts w:cs="Arial"/>
          <w:color w:val="222222"/>
          <w:shd w:val="clear" w:color="auto" w:fill="FFFFFF"/>
        </w:rPr>
        <w:t xml:space="preserve"> their thumbnail refreshed</w:t>
      </w:r>
      <w:r w:rsidR="00A47369" w:rsidRPr="00BE75C9">
        <w:rPr>
          <w:rFonts w:cs="Arial"/>
          <w:color w:val="222222"/>
          <w:shd w:val="clear" w:color="auto" w:fill="FFFFFF"/>
        </w:rPr>
        <w:t xml:space="preserve"> in the CIS with the </w:t>
      </w:r>
      <w:proofErr w:type="spellStart"/>
      <w:r w:rsidR="00A47369" w:rsidRPr="00BE75C9">
        <w:rPr>
          <w:rFonts w:cs="Arial"/>
          <w:color w:val="222222"/>
          <w:shd w:val="clear" w:color="auto" w:fill="FFFFFF"/>
        </w:rPr>
        <w:t>thumbnailSync</w:t>
      </w:r>
      <w:proofErr w:type="spellEnd"/>
      <w:r w:rsidR="00A47369" w:rsidRPr="00BE75C9">
        <w:rPr>
          <w:rFonts w:cs="Arial"/>
          <w:color w:val="222222"/>
          <w:shd w:val="clear" w:color="auto" w:fill="FFFFFF"/>
        </w:rPr>
        <w:t xml:space="preserve"> operation</w:t>
      </w:r>
      <w:r w:rsidR="009C3170" w:rsidRPr="00BE75C9">
        <w:rPr>
          <w:rFonts w:cs="Arial"/>
          <w:color w:val="222222"/>
          <w:shd w:val="clear" w:color="auto" w:fill="FFFFFF"/>
        </w:rPr>
        <w:t>.</w:t>
      </w:r>
    </w:p>
    <w:p w:rsidR="00793A68" w:rsidRPr="00BE75C9" w:rsidRDefault="00A47369" w:rsidP="00A47369">
      <w:pPr>
        <w:shd w:val="clear" w:color="auto" w:fill="FFFFFF"/>
        <w:rPr>
          <w:rFonts w:cs="Arial"/>
          <w:color w:val="222222"/>
          <w:shd w:val="clear" w:color="auto" w:fill="FFFFFF"/>
        </w:rPr>
      </w:pPr>
      <w:r w:rsidRPr="00BE75C9">
        <w:rPr>
          <w:rFonts w:cs="Arial"/>
          <w:color w:val="222222"/>
          <w:shd w:val="clear" w:color="auto" w:fill="FFFFFF"/>
        </w:rPr>
        <w:t>B</w:t>
      </w:r>
      <w:r w:rsidR="009C3170" w:rsidRPr="00BE75C9">
        <w:rPr>
          <w:rFonts w:cs="Arial"/>
          <w:color w:val="222222"/>
          <w:shd w:val="clear" w:color="auto" w:fill="FFFFFF"/>
        </w:rPr>
        <w:t xml:space="preserve">ecause this is outside the normal flow, </w:t>
      </w:r>
      <w:proofErr w:type="spellStart"/>
      <w:r w:rsidRPr="00BE75C9">
        <w:rPr>
          <w:rFonts w:cs="Arial"/>
          <w:color w:val="222222"/>
          <w:shd w:val="clear" w:color="auto" w:fill="FFFFFF"/>
        </w:rPr>
        <w:t>thumbnailSync</w:t>
      </w:r>
      <w:proofErr w:type="spellEnd"/>
      <w:r w:rsidR="00C015E5" w:rsidRPr="00BE75C9">
        <w:rPr>
          <w:rFonts w:cs="Arial"/>
          <w:color w:val="222222"/>
          <w:shd w:val="clear" w:color="auto" w:fill="FFFFFF"/>
        </w:rPr>
        <w:t xml:space="preserve"> </w:t>
      </w:r>
      <w:r w:rsidR="009C3170" w:rsidRPr="00BE75C9">
        <w:rPr>
          <w:rFonts w:cs="Arial"/>
          <w:color w:val="222222"/>
          <w:shd w:val="clear" w:color="auto" w:fill="FFFFFF"/>
        </w:rPr>
        <w:t xml:space="preserve">should only be used when need dictates, and with the SI units approval.  </w:t>
      </w:r>
    </w:p>
    <w:p w:rsidR="00A47369" w:rsidRPr="00BE75C9" w:rsidRDefault="00A47369" w:rsidP="00A47369">
      <w:pPr>
        <w:shd w:val="clear" w:color="auto" w:fill="FFFFFF"/>
        <w:rPr>
          <w:rFonts w:cs="Arial"/>
          <w:color w:val="222222"/>
          <w:shd w:val="clear" w:color="auto" w:fill="FFFFFF"/>
        </w:rPr>
      </w:pPr>
    </w:p>
    <w:p w:rsidR="002438AC" w:rsidRPr="00BE75C9" w:rsidRDefault="002438AC" w:rsidP="00D37DF2">
      <w:pPr>
        <w:pStyle w:val="Heading1"/>
        <w:numPr>
          <w:ilvl w:val="0"/>
          <w:numId w:val="0"/>
        </w:numPr>
        <w:rPr>
          <w:rFonts w:asciiTheme="minorHAnsi" w:hAnsiTheme="minorHAnsi"/>
        </w:rPr>
      </w:pPr>
      <w:r w:rsidRPr="00BE75C9">
        <w:rPr>
          <w:rFonts w:asciiTheme="minorHAnsi" w:hAnsiTheme="minorHAnsi"/>
        </w:rPr>
        <w:t xml:space="preserve">3. </w:t>
      </w:r>
      <w:r w:rsidR="00354827" w:rsidRPr="00BE75C9">
        <w:rPr>
          <w:rFonts w:asciiTheme="minorHAnsi" w:hAnsiTheme="minorHAnsi"/>
        </w:rPr>
        <w:t>Other Global Configuration Settings</w:t>
      </w:r>
    </w:p>
    <w:p w:rsidR="006F1AC5" w:rsidRPr="00BE75C9" w:rsidRDefault="002438AC" w:rsidP="006F1AC5">
      <w:pPr>
        <w:rPr>
          <w:rFonts w:cs="Arial"/>
        </w:rPr>
      </w:pPr>
      <w:r w:rsidRPr="00BE75C9">
        <w:rPr>
          <w:rFonts w:cs="Arial"/>
        </w:rPr>
        <w:t>There are several other important settings in the config.ini file</w:t>
      </w:r>
    </w:p>
    <w:p w:rsidR="006F1AC5" w:rsidRPr="00BE75C9" w:rsidRDefault="006F1AC5" w:rsidP="006F1AC5">
      <w:pPr>
        <w:rPr>
          <w:rFonts w:cs="Arial"/>
        </w:rPr>
      </w:pPr>
      <w:r w:rsidRPr="00BE75C9">
        <w:rPr>
          <w:rFonts w:cs="Arial"/>
        </w:rPr>
        <w:t>Database settings:</w:t>
      </w:r>
    </w:p>
    <w:p w:rsidR="006F1AC5" w:rsidRPr="00BE75C9" w:rsidRDefault="006F1AC5" w:rsidP="009552B7">
      <w:pPr>
        <w:pStyle w:val="ListParagraph"/>
        <w:numPr>
          <w:ilvl w:val="0"/>
          <w:numId w:val="28"/>
        </w:numPr>
        <w:rPr>
          <w:rFonts w:cs="Arial"/>
        </w:rPr>
      </w:pPr>
      <w:proofErr w:type="spellStart"/>
      <w:proofErr w:type="gramStart"/>
      <w:r w:rsidRPr="00BE75C9">
        <w:rPr>
          <w:rFonts w:cs="Arial"/>
        </w:rPr>
        <w:t>damsDriver</w:t>
      </w:r>
      <w:proofErr w:type="spellEnd"/>
      <w:r w:rsidR="009552B7" w:rsidRPr="00BE75C9">
        <w:rPr>
          <w:rFonts w:cs="Arial"/>
        </w:rPr>
        <w:t xml:space="preserve"> :</w:t>
      </w:r>
      <w:proofErr w:type="gramEnd"/>
      <w:r w:rsidR="009552B7" w:rsidRPr="00BE75C9">
        <w:rPr>
          <w:rFonts w:cs="Arial"/>
        </w:rPr>
        <w:t xml:space="preserve"> Used by java to connect to the DAMS database.</w:t>
      </w:r>
    </w:p>
    <w:p w:rsidR="006F1AC5" w:rsidRPr="00BE75C9" w:rsidRDefault="006F1AC5" w:rsidP="009552B7">
      <w:pPr>
        <w:pStyle w:val="ListParagraph"/>
        <w:numPr>
          <w:ilvl w:val="0"/>
          <w:numId w:val="28"/>
        </w:numPr>
        <w:rPr>
          <w:rFonts w:cs="Arial"/>
        </w:rPr>
      </w:pPr>
      <w:proofErr w:type="spellStart"/>
      <w:proofErr w:type="gramStart"/>
      <w:r w:rsidRPr="00BE75C9">
        <w:rPr>
          <w:rFonts w:cs="Arial"/>
        </w:rPr>
        <w:t>damsUrl</w:t>
      </w:r>
      <w:proofErr w:type="spellEnd"/>
      <w:r w:rsidR="009552B7" w:rsidRPr="00BE75C9">
        <w:rPr>
          <w:rFonts w:cs="Arial"/>
        </w:rPr>
        <w:t xml:space="preserve"> :</w:t>
      </w:r>
      <w:proofErr w:type="gramEnd"/>
      <w:r w:rsidR="009552B7" w:rsidRPr="00BE75C9">
        <w:rPr>
          <w:rFonts w:cs="Arial"/>
        </w:rPr>
        <w:t xml:space="preserve"> Connection settings which allows java to connect to the DAMS Database.</w:t>
      </w:r>
    </w:p>
    <w:p w:rsidR="006F1AC5" w:rsidRPr="00BE75C9" w:rsidRDefault="006F1AC5" w:rsidP="009552B7">
      <w:pPr>
        <w:pStyle w:val="ListParagraph"/>
        <w:numPr>
          <w:ilvl w:val="0"/>
          <w:numId w:val="28"/>
        </w:numPr>
        <w:rPr>
          <w:rFonts w:cs="Arial"/>
        </w:rPr>
      </w:pPr>
      <w:proofErr w:type="spellStart"/>
      <w:proofErr w:type="gramStart"/>
      <w:r w:rsidRPr="00BE75C9">
        <w:rPr>
          <w:rFonts w:cs="Arial"/>
        </w:rPr>
        <w:t>damsUser</w:t>
      </w:r>
      <w:proofErr w:type="spellEnd"/>
      <w:proofErr w:type="gramEnd"/>
      <w:r w:rsidR="009552B7" w:rsidRPr="00BE75C9">
        <w:rPr>
          <w:rFonts w:cs="Arial"/>
        </w:rPr>
        <w:t xml:space="preserve">: Contains the </w:t>
      </w:r>
      <w:proofErr w:type="spellStart"/>
      <w:r w:rsidR="009552B7" w:rsidRPr="00BE75C9">
        <w:rPr>
          <w:rFonts w:cs="Arial"/>
        </w:rPr>
        <w:t>userid</w:t>
      </w:r>
      <w:proofErr w:type="spellEnd"/>
      <w:r w:rsidR="009552B7" w:rsidRPr="00BE75C9">
        <w:rPr>
          <w:rFonts w:cs="Arial"/>
        </w:rPr>
        <w:t xml:space="preserve"> for the </w:t>
      </w:r>
      <w:r w:rsidR="005F4B86">
        <w:rPr>
          <w:rFonts w:cs="Arial"/>
        </w:rPr>
        <w:t xml:space="preserve">CDIS </w:t>
      </w:r>
      <w:r w:rsidR="009552B7" w:rsidRPr="00BE75C9">
        <w:rPr>
          <w:rFonts w:cs="Arial"/>
        </w:rPr>
        <w:t>application to connect to DAMS database.</w:t>
      </w:r>
    </w:p>
    <w:p w:rsidR="006F1AC5" w:rsidRPr="00BE75C9" w:rsidRDefault="006F1AC5" w:rsidP="009552B7">
      <w:pPr>
        <w:pStyle w:val="ListParagraph"/>
        <w:numPr>
          <w:ilvl w:val="0"/>
          <w:numId w:val="28"/>
        </w:numPr>
        <w:rPr>
          <w:rFonts w:cs="Arial"/>
          <w:b/>
        </w:rPr>
      </w:pPr>
      <w:proofErr w:type="spellStart"/>
      <w:r w:rsidRPr="00BE75C9">
        <w:rPr>
          <w:rFonts w:cs="Arial"/>
        </w:rPr>
        <w:t>damsPass</w:t>
      </w:r>
      <w:proofErr w:type="spellEnd"/>
      <w:r w:rsidR="009552B7" w:rsidRPr="00BE75C9">
        <w:rPr>
          <w:rFonts w:cs="Arial"/>
          <w:b/>
        </w:rPr>
        <w:t xml:space="preserve">: </w:t>
      </w:r>
      <w:r w:rsidR="00D40606" w:rsidRPr="00BE75C9">
        <w:rPr>
          <w:rFonts w:cs="Arial"/>
        </w:rPr>
        <w:t xml:space="preserve">Contains an encrypted </w:t>
      </w:r>
      <w:r w:rsidR="009552B7" w:rsidRPr="00BE75C9">
        <w:rPr>
          <w:rFonts w:cs="Arial"/>
        </w:rPr>
        <w:t xml:space="preserve">password for the </w:t>
      </w:r>
      <w:proofErr w:type="spellStart"/>
      <w:r w:rsidR="009552B7" w:rsidRPr="00BE75C9">
        <w:rPr>
          <w:rFonts w:cs="Arial"/>
        </w:rPr>
        <w:t>damsUser</w:t>
      </w:r>
      <w:proofErr w:type="spellEnd"/>
    </w:p>
    <w:p w:rsidR="006F1AC5" w:rsidRPr="00BE75C9" w:rsidRDefault="006F1AC5" w:rsidP="009552B7">
      <w:pPr>
        <w:pStyle w:val="ListParagraph"/>
        <w:numPr>
          <w:ilvl w:val="0"/>
          <w:numId w:val="28"/>
        </w:numPr>
        <w:rPr>
          <w:rFonts w:cs="Arial"/>
          <w:b/>
        </w:rPr>
      </w:pPr>
      <w:proofErr w:type="spellStart"/>
      <w:r w:rsidRPr="00BE75C9">
        <w:rPr>
          <w:rFonts w:cs="Arial"/>
        </w:rPr>
        <w:t>tmsDriver</w:t>
      </w:r>
      <w:proofErr w:type="spellEnd"/>
      <w:r w:rsidR="009552B7" w:rsidRPr="00BE75C9">
        <w:rPr>
          <w:rFonts w:cs="Arial"/>
          <w:b/>
        </w:rPr>
        <w:t xml:space="preserve">: </w:t>
      </w:r>
      <w:r w:rsidR="009552B7" w:rsidRPr="00BE75C9">
        <w:rPr>
          <w:rFonts w:cs="Arial"/>
        </w:rPr>
        <w:t>Used by java to connect to the TMS database</w:t>
      </w:r>
    </w:p>
    <w:p w:rsidR="006F1AC5" w:rsidRPr="00BE75C9" w:rsidRDefault="006F1AC5" w:rsidP="009552B7">
      <w:pPr>
        <w:pStyle w:val="ListParagraph"/>
        <w:numPr>
          <w:ilvl w:val="0"/>
          <w:numId w:val="28"/>
        </w:numPr>
        <w:rPr>
          <w:rFonts w:cs="Arial"/>
        </w:rPr>
      </w:pPr>
      <w:proofErr w:type="spellStart"/>
      <w:proofErr w:type="gramStart"/>
      <w:r w:rsidRPr="00BE75C9">
        <w:rPr>
          <w:rFonts w:cs="Arial"/>
        </w:rPr>
        <w:t>tmsUrl</w:t>
      </w:r>
      <w:proofErr w:type="spellEnd"/>
      <w:proofErr w:type="gramEnd"/>
      <w:r w:rsidR="009552B7" w:rsidRPr="00BE75C9">
        <w:rPr>
          <w:rFonts w:cs="Arial"/>
        </w:rPr>
        <w:t>: Connection settings which allows java to connect to the TMS Database.</w:t>
      </w:r>
    </w:p>
    <w:p w:rsidR="006F1AC5" w:rsidRPr="00BE75C9" w:rsidRDefault="006F1AC5" w:rsidP="009552B7">
      <w:pPr>
        <w:pStyle w:val="ListParagraph"/>
        <w:numPr>
          <w:ilvl w:val="0"/>
          <w:numId w:val="28"/>
        </w:numPr>
        <w:rPr>
          <w:rFonts w:cs="Arial"/>
          <w:b/>
        </w:rPr>
      </w:pPr>
      <w:proofErr w:type="spellStart"/>
      <w:r w:rsidRPr="00BE75C9">
        <w:rPr>
          <w:rFonts w:cs="Arial"/>
        </w:rPr>
        <w:t>tmsUser</w:t>
      </w:r>
      <w:proofErr w:type="spellEnd"/>
      <w:r w:rsidR="009552B7" w:rsidRPr="00BE75C9">
        <w:rPr>
          <w:rFonts w:cs="Arial"/>
        </w:rPr>
        <w:t>:</w:t>
      </w:r>
      <w:r w:rsidRPr="00BE75C9">
        <w:rPr>
          <w:rFonts w:cs="Arial"/>
          <w:b/>
        </w:rPr>
        <w:t xml:space="preserve"> </w:t>
      </w:r>
      <w:r w:rsidR="009552B7" w:rsidRPr="00BE75C9">
        <w:rPr>
          <w:rFonts w:cs="Arial"/>
        </w:rPr>
        <w:t xml:space="preserve">Contains the </w:t>
      </w:r>
      <w:proofErr w:type="spellStart"/>
      <w:r w:rsidR="009552B7" w:rsidRPr="00BE75C9">
        <w:rPr>
          <w:rFonts w:cs="Arial"/>
        </w:rPr>
        <w:t>userid</w:t>
      </w:r>
      <w:proofErr w:type="spellEnd"/>
      <w:r w:rsidR="009552B7" w:rsidRPr="00BE75C9">
        <w:rPr>
          <w:rFonts w:cs="Arial"/>
        </w:rPr>
        <w:t xml:space="preserve"> for the application to connect to TMS database</w:t>
      </w:r>
    </w:p>
    <w:p w:rsidR="009552B7" w:rsidRPr="00BE75C9" w:rsidRDefault="006F1AC5" w:rsidP="009552B7">
      <w:pPr>
        <w:pStyle w:val="ListParagraph"/>
        <w:numPr>
          <w:ilvl w:val="0"/>
          <w:numId w:val="28"/>
        </w:numPr>
        <w:rPr>
          <w:rFonts w:cs="Arial"/>
          <w:b/>
        </w:rPr>
      </w:pPr>
      <w:proofErr w:type="spellStart"/>
      <w:r w:rsidRPr="00BE75C9">
        <w:rPr>
          <w:rFonts w:cs="Arial"/>
        </w:rPr>
        <w:t>tmsPass</w:t>
      </w:r>
      <w:proofErr w:type="spellEnd"/>
      <w:r w:rsidR="009552B7" w:rsidRPr="00BE75C9">
        <w:rPr>
          <w:rFonts w:cs="Arial"/>
        </w:rPr>
        <w:t>:</w:t>
      </w:r>
      <w:r w:rsidRPr="00BE75C9">
        <w:rPr>
          <w:rFonts w:cs="Arial"/>
          <w:b/>
        </w:rPr>
        <w:t xml:space="preserve"> </w:t>
      </w:r>
      <w:r w:rsidR="009552B7" w:rsidRPr="00BE75C9">
        <w:rPr>
          <w:rFonts w:cs="Arial"/>
        </w:rPr>
        <w:t xml:space="preserve">Contains </w:t>
      </w:r>
      <w:r w:rsidR="00D40606" w:rsidRPr="00BE75C9">
        <w:rPr>
          <w:rFonts w:cs="Arial"/>
        </w:rPr>
        <w:t>an encrypted</w:t>
      </w:r>
      <w:r w:rsidR="009552B7" w:rsidRPr="00BE75C9">
        <w:rPr>
          <w:rFonts w:cs="Arial"/>
        </w:rPr>
        <w:t xml:space="preserve"> password for the </w:t>
      </w:r>
      <w:proofErr w:type="spellStart"/>
      <w:r w:rsidR="009552B7" w:rsidRPr="00BE75C9">
        <w:rPr>
          <w:rFonts w:cs="Arial"/>
        </w:rPr>
        <w:t>TMSUser</w:t>
      </w:r>
      <w:proofErr w:type="spellEnd"/>
    </w:p>
    <w:p w:rsidR="006F1AC5" w:rsidRPr="00BE75C9" w:rsidRDefault="006F1AC5" w:rsidP="009552B7">
      <w:pPr>
        <w:pStyle w:val="ListParagraph"/>
        <w:ind w:left="432"/>
        <w:rPr>
          <w:rFonts w:cs="Arial"/>
          <w:b/>
        </w:rPr>
      </w:pPr>
    </w:p>
    <w:p w:rsidR="006F1AC5" w:rsidRPr="00BE75C9" w:rsidRDefault="006F1AC5">
      <w:pPr>
        <w:rPr>
          <w:rFonts w:cs="Arial"/>
        </w:rPr>
      </w:pPr>
      <w:r w:rsidRPr="00BE75C9">
        <w:rPr>
          <w:rFonts w:cs="Arial"/>
        </w:rPr>
        <w:t xml:space="preserve">Other </w:t>
      </w:r>
      <w:r w:rsidR="009552B7" w:rsidRPr="00BE75C9">
        <w:rPr>
          <w:rFonts w:cs="Arial"/>
        </w:rPr>
        <w:t>confi.ini Settings used for multiple operation types</w:t>
      </w:r>
    </w:p>
    <w:p w:rsidR="006358C6" w:rsidRPr="00BE75C9" w:rsidRDefault="006358C6" w:rsidP="009552B7">
      <w:pPr>
        <w:pStyle w:val="ListParagraph"/>
        <w:numPr>
          <w:ilvl w:val="0"/>
          <w:numId w:val="29"/>
        </w:numPr>
        <w:rPr>
          <w:rFonts w:cs="Arial"/>
        </w:rPr>
      </w:pPr>
      <w:proofErr w:type="spellStart"/>
      <w:proofErr w:type="gramStart"/>
      <w:r w:rsidRPr="00BE75C9">
        <w:rPr>
          <w:rFonts w:cs="Arial"/>
        </w:rPr>
        <w:t>siUnit</w:t>
      </w:r>
      <w:proofErr w:type="spellEnd"/>
      <w:proofErr w:type="gramEnd"/>
      <w:r w:rsidR="00A47369" w:rsidRPr="00BE75C9">
        <w:rPr>
          <w:rFonts w:cs="Arial"/>
        </w:rPr>
        <w:t>: indicates the SI unit.  T</w:t>
      </w:r>
      <w:r w:rsidR="009552B7" w:rsidRPr="00BE75C9">
        <w:rPr>
          <w:rFonts w:cs="Arial"/>
        </w:rPr>
        <w:t xml:space="preserve">he java application code does not use </w:t>
      </w:r>
      <w:r w:rsidR="00A47369" w:rsidRPr="00BE75C9">
        <w:rPr>
          <w:rFonts w:cs="Arial"/>
        </w:rPr>
        <w:t xml:space="preserve">setting </w:t>
      </w:r>
      <w:r w:rsidR="009552B7" w:rsidRPr="00BE75C9">
        <w:rPr>
          <w:rFonts w:cs="Arial"/>
        </w:rPr>
        <w:t xml:space="preserve">for logic processing, but does display the unit on email reports and in naming </w:t>
      </w:r>
      <w:proofErr w:type="spellStart"/>
      <w:r w:rsidR="009552B7" w:rsidRPr="00BE75C9">
        <w:rPr>
          <w:rFonts w:cs="Arial"/>
        </w:rPr>
        <w:t>logfiles</w:t>
      </w:r>
      <w:proofErr w:type="spellEnd"/>
      <w:r w:rsidR="009552B7" w:rsidRPr="00BE75C9">
        <w:rPr>
          <w:rFonts w:cs="Arial"/>
        </w:rPr>
        <w:t>.</w:t>
      </w:r>
    </w:p>
    <w:p w:rsidR="006F1AC5" w:rsidRPr="00BE75C9" w:rsidRDefault="006F1AC5" w:rsidP="009552B7">
      <w:pPr>
        <w:pStyle w:val="ListParagraph"/>
        <w:numPr>
          <w:ilvl w:val="0"/>
          <w:numId w:val="29"/>
        </w:numPr>
        <w:rPr>
          <w:rFonts w:cs="Arial"/>
        </w:rPr>
      </w:pPr>
      <w:proofErr w:type="spellStart"/>
      <w:r w:rsidRPr="00BE75C9">
        <w:rPr>
          <w:rFonts w:cs="Arial"/>
        </w:rPr>
        <w:lastRenderedPageBreak/>
        <w:t>IDSPathId</w:t>
      </w:r>
      <w:proofErr w:type="spellEnd"/>
      <w:r w:rsidR="009552B7" w:rsidRPr="00BE75C9">
        <w:rPr>
          <w:rFonts w:cs="Arial"/>
        </w:rPr>
        <w:t xml:space="preserve">:  Relates to the </w:t>
      </w:r>
      <w:proofErr w:type="spellStart"/>
      <w:r w:rsidR="009552B7" w:rsidRPr="00BE75C9">
        <w:rPr>
          <w:rFonts w:cs="Arial"/>
        </w:rPr>
        <w:t>PathID</w:t>
      </w:r>
      <w:proofErr w:type="spellEnd"/>
      <w:r w:rsidR="009552B7" w:rsidRPr="00BE75C9">
        <w:rPr>
          <w:rFonts w:cs="Arial"/>
        </w:rPr>
        <w:t xml:space="preserve"> in TMS for IDS.  The value is obtainable in the </w:t>
      </w:r>
      <w:r w:rsidR="00D40606" w:rsidRPr="00BE75C9">
        <w:rPr>
          <w:rFonts w:cs="Arial"/>
        </w:rPr>
        <w:t xml:space="preserve">TMS </w:t>
      </w:r>
      <w:proofErr w:type="spellStart"/>
      <w:r w:rsidR="009552B7" w:rsidRPr="00BE75C9">
        <w:rPr>
          <w:rFonts w:cs="Arial"/>
        </w:rPr>
        <w:t>MediaPaths</w:t>
      </w:r>
      <w:proofErr w:type="spellEnd"/>
      <w:r w:rsidR="009552B7" w:rsidRPr="00BE75C9">
        <w:rPr>
          <w:rFonts w:cs="Arial"/>
        </w:rPr>
        <w:t xml:space="preserve"> table.</w:t>
      </w:r>
    </w:p>
    <w:p w:rsidR="006F1AC5" w:rsidRPr="00BE75C9" w:rsidRDefault="006F1AC5" w:rsidP="009552B7">
      <w:pPr>
        <w:pStyle w:val="ListParagraph"/>
        <w:numPr>
          <w:ilvl w:val="0"/>
          <w:numId w:val="29"/>
        </w:numPr>
        <w:rPr>
          <w:rFonts w:cs="Arial"/>
        </w:rPr>
      </w:pPr>
      <w:proofErr w:type="spellStart"/>
      <w:proofErr w:type="gramStart"/>
      <w:r w:rsidRPr="00BE75C9">
        <w:rPr>
          <w:rFonts w:cs="Arial"/>
        </w:rPr>
        <w:t>emailReportTo</w:t>
      </w:r>
      <w:proofErr w:type="spellEnd"/>
      <w:proofErr w:type="gramEnd"/>
      <w:r w:rsidR="009552B7" w:rsidRPr="00BE75C9">
        <w:rPr>
          <w:rFonts w:cs="Arial"/>
        </w:rPr>
        <w:t xml:space="preserve">: contains one or several email addresses to email reports upon completion of </w:t>
      </w:r>
      <w:r w:rsidR="00D40606" w:rsidRPr="00BE75C9">
        <w:rPr>
          <w:rFonts w:cs="Arial"/>
        </w:rPr>
        <w:t>batch file execution.</w:t>
      </w:r>
    </w:p>
    <w:p w:rsidR="009701FB" w:rsidRPr="00BE75C9" w:rsidRDefault="006F1AC5" w:rsidP="009552B7">
      <w:pPr>
        <w:pStyle w:val="ListParagraph"/>
        <w:numPr>
          <w:ilvl w:val="0"/>
          <w:numId w:val="29"/>
        </w:numPr>
        <w:rPr>
          <w:rFonts w:cs="Arial"/>
        </w:rPr>
      </w:pPr>
      <w:proofErr w:type="spellStart"/>
      <w:proofErr w:type="gramStart"/>
      <w:r w:rsidRPr="00BE75C9">
        <w:rPr>
          <w:rFonts w:cs="Arial"/>
        </w:rPr>
        <w:t>xmlSQLFile</w:t>
      </w:r>
      <w:proofErr w:type="spellEnd"/>
      <w:proofErr w:type="gramEnd"/>
      <w:r w:rsidR="009552B7" w:rsidRPr="00BE75C9">
        <w:rPr>
          <w:rFonts w:cs="Arial"/>
        </w:rPr>
        <w:t>: points to the correct SQL-XML file</w:t>
      </w:r>
      <w:r w:rsidR="00975C80" w:rsidRPr="00BE75C9">
        <w:rPr>
          <w:rFonts w:cs="Arial"/>
        </w:rPr>
        <w:t>.</w:t>
      </w:r>
      <w:r w:rsidRPr="00BE75C9">
        <w:rPr>
          <w:rFonts w:cs="Arial"/>
        </w:rPr>
        <w:t xml:space="preserve"> </w:t>
      </w:r>
    </w:p>
    <w:p w:rsidR="00183040" w:rsidRPr="00BE75C9" w:rsidRDefault="00183040" w:rsidP="00183040">
      <w:pPr>
        <w:pStyle w:val="ListParagraph"/>
        <w:ind w:left="432"/>
        <w:rPr>
          <w:rFonts w:cs="Arial"/>
        </w:rPr>
      </w:pPr>
    </w:p>
    <w:p w:rsidR="00183040" w:rsidRPr="00BE75C9" w:rsidRDefault="00183040">
      <w:pPr>
        <w:rPr>
          <w:sz w:val="16"/>
          <w:szCs w:val="24"/>
        </w:rPr>
      </w:pPr>
      <w:r w:rsidRPr="00BE75C9">
        <w:rPr>
          <w:sz w:val="16"/>
          <w:szCs w:val="24"/>
        </w:rPr>
        <w:br w:type="page"/>
      </w:r>
    </w:p>
    <w:p w:rsidR="00806DF5" w:rsidRPr="00BE75C9" w:rsidRDefault="00806DF5" w:rsidP="00D37DF2">
      <w:pPr>
        <w:pStyle w:val="Heading1"/>
        <w:numPr>
          <w:ilvl w:val="0"/>
          <w:numId w:val="0"/>
        </w:numPr>
        <w:rPr>
          <w:rFonts w:asciiTheme="minorHAnsi" w:hAnsiTheme="minorHAnsi"/>
        </w:rPr>
      </w:pPr>
      <w:r w:rsidRPr="00BE75C9">
        <w:rPr>
          <w:rFonts w:asciiTheme="minorHAnsi" w:hAnsiTheme="minorHAnsi"/>
        </w:rPr>
        <w:lastRenderedPageBreak/>
        <w:t>4. Glossary</w:t>
      </w:r>
    </w:p>
    <w:p w:rsidR="00183040" w:rsidRPr="00BE75C9" w:rsidRDefault="00183040">
      <w:pPr>
        <w:rPr>
          <w:sz w:val="20"/>
          <w:szCs w:val="24"/>
        </w:rPr>
      </w:pPr>
      <w:r w:rsidRPr="00BE75C9">
        <w:rPr>
          <w:sz w:val="20"/>
          <w:szCs w:val="24"/>
        </w:rPr>
        <w:t>Barcode</w:t>
      </w:r>
      <w:r w:rsidR="00B811EE" w:rsidRPr="00BE75C9">
        <w:rPr>
          <w:sz w:val="20"/>
          <w:szCs w:val="24"/>
        </w:rPr>
        <w:t xml:space="preserve">: A sequence number placed on an object at time </w:t>
      </w:r>
      <w:r w:rsidR="006A3167">
        <w:rPr>
          <w:sz w:val="20"/>
          <w:szCs w:val="24"/>
        </w:rPr>
        <w:t>of image capture or scan</w:t>
      </w:r>
      <w:del w:id="15" w:author="Robert Feldman" w:date="2015-05-11T10:50:00Z">
        <w:r w:rsidR="006A3167" w:rsidDel="006A497A">
          <w:rPr>
            <w:sz w:val="20"/>
            <w:szCs w:val="24"/>
          </w:rPr>
          <w:delText xml:space="preserve"> </w:delText>
        </w:r>
      </w:del>
      <w:r w:rsidR="00C37354" w:rsidRPr="00BE75C9">
        <w:rPr>
          <w:sz w:val="20"/>
          <w:szCs w:val="24"/>
        </w:rPr>
        <w:t xml:space="preserve"> to be incorporated into Digital management systems</w:t>
      </w:r>
      <w:r w:rsidR="00B811EE" w:rsidRPr="00BE75C9">
        <w:rPr>
          <w:sz w:val="20"/>
          <w:szCs w:val="24"/>
        </w:rPr>
        <w:t xml:space="preserve">.  </w:t>
      </w:r>
      <w:r w:rsidR="00C37354" w:rsidRPr="00BE75C9">
        <w:rPr>
          <w:sz w:val="20"/>
          <w:szCs w:val="24"/>
        </w:rPr>
        <w:t xml:space="preserve">Barcodes are </w:t>
      </w:r>
      <w:r w:rsidR="006A3167">
        <w:rPr>
          <w:sz w:val="20"/>
          <w:szCs w:val="24"/>
        </w:rPr>
        <w:t xml:space="preserve">typically </w:t>
      </w:r>
      <w:r w:rsidR="00C37354" w:rsidRPr="00BE75C9">
        <w:rPr>
          <w:sz w:val="20"/>
          <w:szCs w:val="24"/>
        </w:rPr>
        <w:t>used to quickly assign identifiers to objects in rapid c</w:t>
      </w:r>
      <w:r w:rsidR="00B811EE" w:rsidRPr="00BE75C9">
        <w:rPr>
          <w:sz w:val="20"/>
          <w:szCs w:val="24"/>
        </w:rPr>
        <w:t>apture projects</w:t>
      </w:r>
      <w:r w:rsidR="00C37354" w:rsidRPr="00BE75C9">
        <w:rPr>
          <w:sz w:val="20"/>
          <w:szCs w:val="24"/>
        </w:rPr>
        <w:t>.</w:t>
      </w:r>
    </w:p>
    <w:p w:rsidR="00806DF5" w:rsidRPr="00BE75C9" w:rsidRDefault="00806DF5">
      <w:pPr>
        <w:rPr>
          <w:sz w:val="20"/>
          <w:szCs w:val="24"/>
        </w:rPr>
      </w:pPr>
      <w:r w:rsidRPr="00BE75C9">
        <w:rPr>
          <w:sz w:val="20"/>
          <w:szCs w:val="24"/>
        </w:rPr>
        <w:t>CDIS</w:t>
      </w:r>
      <w:r w:rsidR="00C70FA7" w:rsidRPr="00BE75C9">
        <w:rPr>
          <w:sz w:val="20"/>
          <w:szCs w:val="24"/>
        </w:rPr>
        <w:t>: Collections-DAMS I</w:t>
      </w:r>
      <w:r w:rsidR="00B811EE" w:rsidRPr="00BE75C9">
        <w:rPr>
          <w:sz w:val="20"/>
          <w:szCs w:val="24"/>
        </w:rPr>
        <w:t>ntegration System</w:t>
      </w:r>
      <w:r w:rsidR="00C70FA7" w:rsidRPr="00BE75C9">
        <w:rPr>
          <w:sz w:val="20"/>
          <w:szCs w:val="24"/>
        </w:rPr>
        <w:t xml:space="preserve">.  A </w:t>
      </w:r>
      <w:r w:rsidR="006A3167">
        <w:rPr>
          <w:sz w:val="20"/>
          <w:szCs w:val="24"/>
        </w:rPr>
        <w:t>system application</w:t>
      </w:r>
      <w:del w:id="16" w:author="Robert Feldman" w:date="2015-05-11T10:50:00Z">
        <w:r w:rsidR="006A3167" w:rsidDel="006A497A">
          <w:rPr>
            <w:sz w:val="20"/>
            <w:szCs w:val="24"/>
          </w:rPr>
          <w:delText xml:space="preserve"> </w:delText>
        </w:r>
      </w:del>
      <w:r w:rsidR="00C70FA7" w:rsidRPr="00BE75C9">
        <w:rPr>
          <w:sz w:val="20"/>
          <w:szCs w:val="24"/>
        </w:rPr>
        <w:t xml:space="preserve"> used to integrate images in the DAMS with the CIS.</w:t>
      </w:r>
    </w:p>
    <w:p w:rsidR="00806DF5" w:rsidRPr="00BE75C9" w:rsidRDefault="00806DF5">
      <w:pPr>
        <w:rPr>
          <w:sz w:val="20"/>
          <w:szCs w:val="24"/>
        </w:rPr>
      </w:pPr>
      <w:r w:rsidRPr="00BE75C9">
        <w:rPr>
          <w:sz w:val="20"/>
          <w:szCs w:val="24"/>
        </w:rPr>
        <w:t>CIS</w:t>
      </w:r>
      <w:r w:rsidR="00B811EE" w:rsidRPr="00BE75C9">
        <w:rPr>
          <w:sz w:val="20"/>
          <w:szCs w:val="24"/>
        </w:rPr>
        <w:t xml:space="preserve">: </w:t>
      </w:r>
      <w:r w:rsidR="004B3A2C">
        <w:rPr>
          <w:sz w:val="20"/>
          <w:szCs w:val="24"/>
        </w:rPr>
        <w:t xml:space="preserve">Collections Information System.  </w:t>
      </w:r>
      <w:r w:rsidR="006A3167">
        <w:rPr>
          <w:sz w:val="20"/>
          <w:szCs w:val="24"/>
        </w:rPr>
        <w:t xml:space="preserve">An application system </w:t>
      </w:r>
      <w:ins w:id="17" w:author="Robert Feldman" w:date="2015-05-11T10:48:00Z">
        <w:r w:rsidR="00410741">
          <w:rPr>
            <w:sz w:val="20"/>
            <w:szCs w:val="24"/>
          </w:rPr>
          <w:t>u</w:t>
        </w:r>
      </w:ins>
      <w:r w:rsidR="004B3A2C">
        <w:rPr>
          <w:sz w:val="20"/>
          <w:szCs w:val="24"/>
        </w:rPr>
        <w:t xml:space="preserve">sed </w:t>
      </w:r>
      <w:del w:id="18" w:author="Robert Feldman" w:date="2015-05-11T10:50:00Z">
        <w:r w:rsidR="005B7A45" w:rsidDel="006A497A">
          <w:rPr>
            <w:sz w:val="20"/>
            <w:szCs w:val="24"/>
          </w:rPr>
          <w:delText xml:space="preserve"> </w:delText>
        </w:r>
      </w:del>
      <w:r w:rsidR="004B3A2C">
        <w:rPr>
          <w:sz w:val="20"/>
          <w:szCs w:val="24"/>
        </w:rPr>
        <w:t xml:space="preserve">by the SI units to categorize, </w:t>
      </w:r>
      <w:r w:rsidR="006A3167">
        <w:rPr>
          <w:sz w:val="20"/>
          <w:szCs w:val="24"/>
        </w:rPr>
        <w:t xml:space="preserve">catalog, </w:t>
      </w:r>
      <w:r w:rsidR="004B3A2C">
        <w:rPr>
          <w:sz w:val="20"/>
          <w:szCs w:val="24"/>
        </w:rPr>
        <w:t>describe an</w:t>
      </w:r>
      <w:r w:rsidR="006A3167">
        <w:rPr>
          <w:sz w:val="20"/>
          <w:szCs w:val="24"/>
        </w:rPr>
        <w:t>d manage</w:t>
      </w:r>
      <w:del w:id="19" w:author="Robert Feldman" w:date="2015-05-11T10:50:00Z">
        <w:r w:rsidR="006A3167" w:rsidDel="006A497A">
          <w:rPr>
            <w:sz w:val="20"/>
            <w:szCs w:val="24"/>
          </w:rPr>
          <w:delText xml:space="preserve"> </w:delText>
        </w:r>
      </w:del>
      <w:r w:rsidR="004B3A2C">
        <w:rPr>
          <w:sz w:val="20"/>
          <w:szCs w:val="24"/>
        </w:rPr>
        <w:t xml:space="preserve"> their collections.</w:t>
      </w:r>
    </w:p>
    <w:p w:rsidR="00806DF5" w:rsidRPr="00BE75C9" w:rsidRDefault="00806DF5">
      <w:pPr>
        <w:rPr>
          <w:sz w:val="20"/>
          <w:szCs w:val="24"/>
        </w:rPr>
      </w:pPr>
      <w:r w:rsidRPr="00BE75C9">
        <w:rPr>
          <w:sz w:val="20"/>
          <w:szCs w:val="24"/>
        </w:rPr>
        <w:t>DAMS</w:t>
      </w:r>
      <w:r w:rsidR="00B811EE" w:rsidRPr="00BE75C9">
        <w:rPr>
          <w:sz w:val="20"/>
          <w:szCs w:val="24"/>
        </w:rPr>
        <w:t>: Digital Asset Management System</w:t>
      </w:r>
      <w:r w:rsidR="00BE75C9">
        <w:rPr>
          <w:sz w:val="20"/>
          <w:szCs w:val="24"/>
        </w:rPr>
        <w:t xml:space="preserve">.  The </w:t>
      </w:r>
      <w:r w:rsidR="006A3167">
        <w:rPr>
          <w:sz w:val="20"/>
          <w:szCs w:val="24"/>
        </w:rPr>
        <w:t>Smithsonian’s c</w:t>
      </w:r>
      <w:r w:rsidR="00BE75C9">
        <w:rPr>
          <w:sz w:val="20"/>
          <w:szCs w:val="24"/>
        </w:rPr>
        <w:t xml:space="preserve">entralized </w:t>
      </w:r>
      <w:r w:rsidR="006A3167">
        <w:rPr>
          <w:sz w:val="20"/>
          <w:szCs w:val="24"/>
        </w:rPr>
        <w:t xml:space="preserve">Enterprise application system and </w:t>
      </w:r>
      <w:r w:rsidR="00BE75C9">
        <w:rPr>
          <w:sz w:val="20"/>
          <w:szCs w:val="24"/>
        </w:rPr>
        <w:t xml:space="preserve">repository </w:t>
      </w:r>
      <w:r w:rsidR="006A3167">
        <w:rPr>
          <w:sz w:val="20"/>
          <w:szCs w:val="24"/>
        </w:rPr>
        <w:t xml:space="preserve">for the storage and preservation of the unit’s digitized media.  </w:t>
      </w:r>
    </w:p>
    <w:p w:rsidR="00B811EE" w:rsidRPr="00BE75C9" w:rsidRDefault="00B811EE">
      <w:pPr>
        <w:rPr>
          <w:sz w:val="20"/>
          <w:szCs w:val="24"/>
        </w:rPr>
      </w:pPr>
      <w:r w:rsidRPr="00BE75C9">
        <w:rPr>
          <w:sz w:val="20"/>
          <w:szCs w:val="24"/>
        </w:rPr>
        <w:t>Hot Folder</w:t>
      </w:r>
      <w:r w:rsidR="00BE75C9">
        <w:rPr>
          <w:sz w:val="20"/>
          <w:szCs w:val="24"/>
        </w:rPr>
        <w:t xml:space="preserve">: A </w:t>
      </w:r>
      <w:r w:rsidR="006A3167">
        <w:rPr>
          <w:sz w:val="20"/>
          <w:szCs w:val="24"/>
        </w:rPr>
        <w:t xml:space="preserve">DAMS file system </w:t>
      </w:r>
      <w:del w:id="20" w:author="Robert Feldman" w:date="2015-05-11T10:50:00Z">
        <w:r w:rsidR="00BE75C9" w:rsidDel="006A497A">
          <w:rPr>
            <w:sz w:val="20"/>
            <w:szCs w:val="24"/>
          </w:rPr>
          <w:delText xml:space="preserve"> </w:delText>
        </w:r>
      </w:del>
      <w:r w:rsidR="006A3167">
        <w:rPr>
          <w:sz w:val="20"/>
          <w:szCs w:val="24"/>
        </w:rPr>
        <w:t xml:space="preserve">folder </w:t>
      </w:r>
      <w:r w:rsidR="00BE75C9">
        <w:rPr>
          <w:sz w:val="20"/>
          <w:szCs w:val="24"/>
        </w:rPr>
        <w:t xml:space="preserve">where </w:t>
      </w:r>
      <w:r w:rsidR="006A3167">
        <w:rPr>
          <w:sz w:val="20"/>
          <w:szCs w:val="24"/>
        </w:rPr>
        <w:t xml:space="preserve">digitized </w:t>
      </w:r>
      <w:r w:rsidR="00BE75C9">
        <w:rPr>
          <w:sz w:val="20"/>
          <w:szCs w:val="24"/>
        </w:rPr>
        <w:t xml:space="preserve">media </w:t>
      </w:r>
      <w:r w:rsidR="006A3167">
        <w:rPr>
          <w:sz w:val="20"/>
          <w:szCs w:val="24"/>
        </w:rPr>
        <w:t xml:space="preserve">files are </w:t>
      </w:r>
      <w:del w:id="21" w:author="Robert Feldman" w:date="2015-05-11T10:50:00Z">
        <w:r w:rsidR="00BE75C9" w:rsidDel="006A497A">
          <w:rPr>
            <w:sz w:val="20"/>
            <w:szCs w:val="24"/>
          </w:rPr>
          <w:delText xml:space="preserve"> </w:delText>
        </w:r>
      </w:del>
      <w:r w:rsidR="00BE75C9">
        <w:rPr>
          <w:sz w:val="20"/>
          <w:szCs w:val="24"/>
        </w:rPr>
        <w:t xml:space="preserve">placed </w:t>
      </w:r>
      <w:r w:rsidR="006A3167">
        <w:rPr>
          <w:sz w:val="20"/>
          <w:szCs w:val="24"/>
        </w:rPr>
        <w:t xml:space="preserve">by the units for </w:t>
      </w:r>
      <w:del w:id="22" w:author="Robert Feldman" w:date="2015-05-11T10:50:00Z">
        <w:r w:rsidR="00BE75C9" w:rsidDel="006A497A">
          <w:rPr>
            <w:sz w:val="20"/>
            <w:szCs w:val="24"/>
          </w:rPr>
          <w:delText xml:space="preserve"> </w:delText>
        </w:r>
      </w:del>
      <w:r w:rsidR="00BE75C9">
        <w:rPr>
          <w:sz w:val="20"/>
          <w:szCs w:val="24"/>
        </w:rPr>
        <w:t xml:space="preserve">automated </w:t>
      </w:r>
      <w:r w:rsidR="006A3167">
        <w:rPr>
          <w:sz w:val="20"/>
          <w:szCs w:val="24"/>
        </w:rPr>
        <w:t xml:space="preserve">ingest into the </w:t>
      </w:r>
      <w:r w:rsidR="00BE75C9">
        <w:rPr>
          <w:sz w:val="20"/>
          <w:szCs w:val="24"/>
        </w:rPr>
        <w:t>DAMS system.</w:t>
      </w:r>
    </w:p>
    <w:p w:rsidR="00806DF5" w:rsidRDefault="00806DF5">
      <w:pPr>
        <w:rPr>
          <w:sz w:val="20"/>
          <w:szCs w:val="24"/>
        </w:rPr>
      </w:pPr>
      <w:r w:rsidRPr="00BE75C9">
        <w:rPr>
          <w:sz w:val="20"/>
          <w:szCs w:val="24"/>
        </w:rPr>
        <w:t>IDS</w:t>
      </w:r>
      <w:r w:rsidR="00B811EE" w:rsidRPr="00BE75C9">
        <w:rPr>
          <w:sz w:val="20"/>
          <w:szCs w:val="24"/>
        </w:rPr>
        <w:t>:  Image Delivery Service</w:t>
      </w:r>
      <w:r w:rsidR="001C6C7A">
        <w:rPr>
          <w:sz w:val="20"/>
          <w:szCs w:val="24"/>
        </w:rPr>
        <w:t xml:space="preserve">. </w:t>
      </w:r>
      <w:r w:rsidR="006A3167">
        <w:rPr>
          <w:sz w:val="20"/>
          <w:szCs w:val="24"/>
        </w:rPr>
        <w:t xml:space="preserve">An application used to deliver derivative </w:t>
      </w:r>
      <w:r w:rsidR="007031E9">
        <w:rPr>
          <w:sz w:val="20"/>
          <w:szCs w:val="24"/>
        </w:rPr>
        <w:t>i</w:t>
      </w:r>
      <w:r w:rsidR="006A3167">
        <w:rPr>
          <w:sz w:val="20"/>
          <w:szCs w:val="24"/>
        </w:rPr>
        <w:t>mages from the DAMS</w:t>
      </w:r>
      <w:del w:id="23" w:author="Robert Feldman" w:date="2015-05-11T10:50:00Z">
        <w:r w:rsidR="006A3167" w:rsidDel="006A497A">
          <w:rPr>
            <w:sz w:val="20"/>
            <w:szCs w:val="24"/>
          </w:rPr>
          <w:delText xml:space="preserve"> </w:delText>
        </w:r>
      </w:del>
      <w:r w:rsidR="001C6C7A">
        <w:rPr>
          <w:sz w:val="20"/>
          <w:szCs w:val="24"/>
        </w:rPr>
        <w:t xml:space="preserve"> </w:t>
      </w:r>
      <w:r w:rsidR="007031E9">
        <w:rPr>
          <w:sz w:val="20"/>
          <w:szCs w:val="24"/>
        </w:rPr>
        <w:t>to be used in public facing websites</w:t>
      </w:r>
      <w:del w:id="24" w:author="Robert Feldman" w:date="2015-05-11T10:51:00Z">
        <w:r w:rsidR="007031E9" w:rsidDel="006A497A">
          <w:rPr>
            <w:sz w:val="20"/>
            <w:szCs w:val="24"/>
          </w:rPr>
          <w:delText xml:space="preserve"> </w:delText>
        </w:r>
      </w:del>
      <w:bookmarkStart w:id="25" w:name="_GoBack"/>
      <w:bookmarkEnd w:id="25"/>
      <w:r w:rsidR="007031E9">
        <w:rPr>
          <w:sz w:val="20"/>
          <w:szCs w:val="24"/>
        </w:rPr>
        <w:t xml:space="preserve"> or </w:t>
      </w:r>
      <w:r w:rsidR="001C6C7A">
        <w:rPr>
          <w:sz w:val="20"/>
          <w:szCs w:val="24"/>
        </w:rPr>
        <w:t xml:space="preserve">SI </w:t>
      </w:r>
      <w:r w:rsidR="007031E9">
        <w:rPr>
          <w:sz w:val="20"/>
          <w:szCs w:val="24"/>
        </w:rPr>
        <w:t>internal only derivatives.</w:t>
      </w:r>
    </w:p>
    <w:p w:rsidR="001738FE" w:rsidRPr="00BE75C9" w:rsidDel="00066A8C" w:rsidRDefault="007031E9">
      <w:pPr>
        <w:rPr>
          <w:del w:id="26" w:author="Robert Feldman" w:date="2015-05-11T10:48:00Z"/>
          <w:sz w:val="20"/>
          <w:szCs w:val="24"/>
        </w:rPr>
      </w:pPr>
      <w:moveFromRangeStart w:id="27" w:author="Robert Feldman" w:date="2015-05-11T10:48:00Z" w:name="move419104620"/>
      <w:moveFrom w:id="28" w:author="Robert Feldman" w:date="2015-05-11T10:48:00Z">
        <w:r w:rsidDel="00066A8C">
          <w:rPr>
            <w:sz w:val="20"/>
            <w:szCs w:val="24"/>
          </w:rPr>
          <w:t xml:space="preserve">Open Text </w:t>
        </w:r>
        <w:r w:rsidR="001738FE" w:rsidDel="00066A8C">
          <w:rPr>
            <w:sz w:val="20"/>
            <w:szCs w:val="24"/>
          </w:rPr>
          <w:t xml:space="preserve">Media Manager:  </w:t>
        </w:r>
        <w:r w:rsidDel="00066A8C">
          <w:rPr>
            <w:sz w:val="20"/>
            <w:szCs w:val="24"/>
          </w:rPr>
          <w:t xml:space="preserve">The commercial application system product that the SI DAMS is built upon.  </w:t>
        </w:r>
      </w:moveFrom>
      <w:moveFromRangeEnd w:id="27"/>
      <w:del w:id="29" w:author="Robert Feldman" w:date="2015-05-11T10:48:00Z">
        <w:r w:rsidR="001738FE" w:rsidDel="00066A8C">
          <w:rPr>
            <w:sz w:val="20"/>
            <w:szCs w:val="24"/>
          </w:rPr>
          <w:delText>.</w:delText>
        </w:r>
      </w:del>
    </w:p>
    <w:p w:rsidR="00806DF5" w:rsidRPr="00BE75C9" w:rsidRDefault="00806DF5">
      <w:pPr>
        <w:rPr>
          <w:sz w:val="20"/>
          <w:szCs w:val="24"/>
        </w:rPr>
      </w:pPr>
      <w:r w:rsidRPr="00BE75C9">
        <w:rPr>
          <w:sz w:val="20"/>
          <w:szCs w:val="24"/>
        </w:rPr>
        <w:t>Meta</w:t>
      </w:r>
      <w:r w:rsidR="007031E9">
        <w:rPr>
          <w:sz w:val="20"/>
          <w:szCs w:val="24"/>
        </w:rPr>
        <w:t xml:space="preserve">data.  Data elements that describe data.  </w:t>
      </w:r>
      <w:r w:rsidR="001738FE">
        <w:rPr>
          <w:sz w:val="20"/>
          <w:szCs w:val="24"/>
        </w:rPr>
        <w:t xml:space="preserve">  </w:t>
      </w:r>
    </w:p>
    <w:p w:rsidR="00806DF5" w:rsidRPr="00BE75C9" w:rsidRDefault="00806DF5">
      <w:pPr>
        <w:rPr>
          <w:sz w:val="20"/>
          <w:szCs w:val="24"/>
        </w:rPr>
      </w:pPr>
      <w:proofErr w:type="spellStart"/>
      <w:r w:rsidRPr="00BE75C9">
        <w:rPr>
          <w:sz w:val="20"/>
          <w:szCs w:val="24"/>
        </w:rPr>
        <w:t>NodeID</w:t>
      </w:r>
      <w:proofErr w:type="spellEnd"/>
      <w:r w:rsidR="001C6C7A">
        <w:rPr>
          <w:sz w:val="20"/>
          <w:szCs w:val="24"/>
        </w:rPr>
        <w:t xml:space="preserve">: </w:t>
      </w:r>
      <w:r w:rsidR="001738FE">
        <w:rPr>
          <w:sz w:val="20"/>
          <w:szCs w:val="24"/>
        </w:rPr>
        <w:t>The unique identifier that refers to a particular categ</w:t>
      </w:r>
      <w:r w:rsidR="004B3A2C">
        <w:rPr>
          <w:sz w:val="20"/>
          <w:szCs w:val="24"/>
        </w:rPr>
        <w:t>ory in the DAMS</w:t>
      </w:r>
      <w:r w:rsidR="001738FE">
        <w:rPr>
          <w:sz w:val="20"/>
          <w:szCs w:val="24"/>
        </w:rPr>
        <w:t>.</w:t>
      </w:r>
    </w:p>
    <w:p w:rsidR="00183040" w:rsidRPr="00BE75C9" w:rsidRDefault="00183040">
      <w:pPr>
        <w:rPr>
          <w:sz w:val="20"/>
          <w:szCs w:val="24"/>
        </w:rPr>
      </w:pPr>
      <w:r w:rsidRPr="00BE75C9">
        <w:rPr>
          <w:sz w:val="20"/>
          <w:szCs w:val="24"/>
        </w:rPr>
        <w:t>Object ID</w:t>
      </w:r>
      <w:r w:rsidR="00B811EE" w:rsidRPr="00BE75C9">
        <w:rPr>
          <w:sz w:val="20"/>
          <w:szCs w:val="24"/>
        </w:rPr>
        <w:t xml:space="preserve">:  </w:t>
      </w:r>
      <w:r w:rsidR="007031E9">
        <w:rPr>
          <w:sz w:val="20"/>
          <w:szCs w:val="24"/>
        </w:rPr>
        <w:t xml:space="preserve">A </w:t>
      </w:r>
      <w:r w:rsidR="00B811EE" w:rsidRPr="00BE75C9">
        <w:rPr>
          <w:sz w:val="20"/>
          <w:szCs w:val="24"/>
        </w:rPr>
        <w:t xml:space="preserve">unique identifier </w:t>
      </w:r>
      <w:r w:rsidR="009B0E92">
        <w:rPr>
          <w:sz w:val="20"/>
          <w:szCs w:val="24"/>
        </w:rPr>
        <w:t xml:space="preserve">assigned to an object in the CIS.  </w:t>
      </w:r>
      <w:r w:rsidR="00B811EE" w:rsidRPr="00BE75C9">
        <w:rPr>
          <w:sz w:val="20"/>
          <w:szCs w:val="24"/>
        </w:rPr>
        <w:t xml:space="preserve"> </w:t>
      </w:r>
    </w:p>
    <w:p w:rsidR="00183040" w:rsidRDefault="00183040">
      <w:pPr>
        <w:rPr>
          <w:ins w:id="30" w:author="Robert Feldman" w:date="2015-05-11T10:48:00Z"/>
          <w:sz w:val="20"/>
          <w:szCs w:val="24"/>
        </w:rPr>
      </w:pPr>
      <w:r w:rsidRPr="00BE75C9">
        <w:rPr>
          <w:sz w:val="20"/>
          <w:szCs w:val="24"/>
        </w:rPr>
        <w:t>Object Number</w:t>
      </w:r>
      <w:r w:rsidR="00BE75C9">
        <w:rPr>
          <w:sz w:val="20"/>
          <w:szCs w:val="24"/>
        </w:rPr>
        <w:t>: The SI unit specified name or cataloging number for a particular object in the CIS.  Sometimes relates to the accession ID.</w:t>
      </w:r>
    </w:p>
    <w:p w:rsidR="00066A8C" w:rsidRPr="00BE75C9" w:rsidRDefault="00066A8C">
      <w:pPr>
        <w:rPr>
          <w:sz w:val="20"/>
          <w:szCs w:val="24"/>
        </w:rPr>
      </w:pPr>
      <w:moveToRangeStart w:id="31" w:author="Robert Feldman" w:date="2015-05-11T10:48:00Z" w:name="move419104620"/>
      <w:moveTo w:id="32" w:author="Robert Feldman" w:date="2015-05-11T10:48:00Z">
        <w:r>
          <w:rPr>
            <w:sz w:val="20"/>
            <w:szCs w:val="24"/>
          </w:rPr>
          <w:t xml:space="preserve">Open Text Media Manager:  The commercial application system product that the SI DAMS is built upon.  </w:t>
        </w:r>
      </w:moveTo>
      <w:moveToRangeEnd w:id="31"/>
    </w:p>
    <w:p w:rsidR="00806DF5" w:rsidRPr="00BE75C9" w:rsidRDefault="00806DF5" w:rsidP="00806DF5">
      <w:pPr>
        <w:rPr>
          <w:sz w:val="20"/>
          <w:szCs w:val="24"/>
        </w:rPr>
      </w:pPr>
      <w:r w:rsidRPr="00BE75C9">
        <w:rPr>
          <w:sz w:val="20"/>
          <w:szCs w:val="24"/>
        </w:rPr>
        <w:t>Rendition</w:t>
      </w:r>
      <w:r w:rsidR="00B811EE" w:rsidRPr="00BE75C9">
        <w:rPr>
          <w:sz w:val="20"/>
          <w:szCs w:val="24"/>
        </w:rPr>
        <w:t xml:space="preserve">:  A particular </w:t>
      </w:r>
      <w:r w:rsidR="009B0E92">
        <w:rPr>
          <w:sz w:val="20"/>
          <w:szCs w:val="24"/>
        </w:rPr>
        <w:t xml:space="preserve">image </w:t>
      </w:r>
      <w:r w:rsidR="00B811EE" w:rsidRPr="00BE75C9">
        <w:rPr>
          <w:sz w:val="20"/>
          <w:szCs w:val="24"/>
        </w:rPr>
        <w:t>view of the object.  Objects may have multiple renditions, each rendition corresponds to a different view of the object (top, bottom, side, etc…or in the case of manuscripts each rendition can be a different page.)</w:t>
      </w:r>
      <w:r w:rsidR="009B0E92">
        <w:rPr>
          <w:sz w:val="20"/>
          <w:szCs w:val="24"/>
        </w:rPr>
        <w:t xml:space="preserve">  </w:t>
      </w:r>
    </w:p>
    <w:p w:rsidR="00806DF5" w:rsidRPr="00BE75C9" w:rsidRDefault="00806DF5" w:rsidP="00806DF5">
      <w:pPr>
        <w:rPr>
          <w:sz w:val="20"/>
          <w:szCs w:val="24"/>
        </w:rPr>
      </w:pPr>
      <w:proofErr w:type="spellStart"/>
      <w:r w:rsidRPr="00BE75C9">
        <w:rPr>
          <w:sz w:val="20"/>
          <w:szCs w:val="24"/>
        </w:rPr>
        <w:t>RenditionID</w:t>
      </w:r>
      <w:proofErr w:type="spellEnd"/>
      <w:r w:rsidR="00B811EE" w:rsidRPr="00BE75C9">
        <w:rPr>
          <w:sz w:val="20"/>
          <w:szCs w:val="24"/>
        </w:rPr>
        <w:t xml:space="preserve">:  The unique identifier for the rendition.  Each rendition is assigned a </w:t>
      </w:r>
      <w:proofErr w:type="spellStart"/>
      <w:r w:rsidR="00B811EE" w:rsidRPr="00BE75C9">
        <w:rPr>
          <w:sz w:val="20"/>
          <w:szCs w:val="24"/>
        </w:rPr>
        <w:t>renditionID</w:t>
      </w:r>
      <w:proofErr w:type="spellEnd"/>
      <w:r w:rsidR="00B811EE" w:rsidRPr="00BE75C9">
        <w:rPr>
          <w:sz w:val="20"/>
          <w:szCs w:val="24"/>
        </w:rPr>
        <w:t xml:space="preserve"> in the CIS.</w:t>
      </w:r>
    </w:p>
    <w:p w:rsidR="008F6B9E" w:rsidRDefault="00806DF5" w:rsidP="00E94408">
      <w:pPr>
        <w:rPr>
          <w:ins w:id="33" w:author="Robert Feldman" w:date="2015-05-11T10:47:00Z"/>
          <w:sz w:val="20"/>
          <w:szCs w:val="24"/>
        </w:rPr>
      </w:pPr>
      <w:proofErr w:type="spellStart"/>
      <w:r w:rsidRPr="00BE75C9">
        <w:rPr>
          <w:sz w:val="20"/>
          <w:szCs w:val="24"/>
        </w:rPr>
        <w:t>RenditionNumber</w:t>
      </w:r>
      <w:proofErr w:type="spellEnd"/>
      <w:r w:rsidR="00BE75C9">
        <w:rPr>
          <w:sz w:val="20"/>
          <w:szCs w:val="24"/>
        </w:rPr>
        <w:t xml:space="preserve">: The SI unit specified name or cataloging number for a particular rendition in the CIS.  The </w:t>
      </w:r>
      <w:proofErr w:type="spellStart"/>
      <w:r w:rsidR="00BE75C9">
        <w:rPr>
          <w:sz w:val="20"/>
          <w:szCs w:val="24"/>
        </w:rPr>
        <w:t>RenditionNumber</w:t>
      </w:r>
      <w:proofErr w:type="spellEnd"/>
      <w:r w:rsidR="00BE75C9">
        <w:rPr>
          <w:sz w:val="20"/>
          <w:szCs w:val="24"/>
        </w:rPr>
        <w:t xml:space="preserve"> often contai</w:t>
      </w:r>
      <w:r w:rsidR="00F041C6">
        <w:rPr>
          <w:sz w:val="20"/>
          <w:szCs w:val="24"/>
        </w:rPr>
        <w:t>ns the object Number along with extra information that specify the specific rendition.</w:t>
      </w:r>
    </w:p>
    <w:p w:rsidR="00FD33D6" w:rsidRPr="00BE75C9" w:rsidRDefault="00E94408" w:rsidP="00E94408">
      <w:pPr>
        <w:rPr>
          <w:sz w:val="20"/>
          <w:szCs w:val="24"/>
        </w:rPr>
      </w:pPr>
      <w:r>
        <w:rPr>
          <w:sz w:val="20"/>
          <w:szCs w:val="24"/>
        </w:rPr>
        <w:t xml:space="preserve">The </w:t>
      </w:r>
      <w:r w:rsidR="00B811EE" w:rsidRPr="00BE75C9">
        <w:rPr>
          <w:sz w:val="20"/>
          <w:szCs w:val="24"/>
        </w:rPr>
        <w:t xml:space="preserve">UAN </w:t>
      </w:r>
      <w:r>
        <w:rPr>
          <w:sz w:val="20"/>
          <w:szCs w:val="24"/>
        </w:rPr>
        <w:t xml:space="preserve">is generated by the DAMS to uniquely identify an </w:t>
      </w:r>
      <w:r w:rsidR="009A06EB">
        <w:rPr>
          <w:sz w:val="20"/>
          <w:szCs w:val="24"/>
        </w:rPr>
        <w:t>image.</w:t>
      </w:r>
      <w:del w:id="34" w:author="Robert Feldman" w:date="2015-05-11T10:47:00Z">
        <w:r w:rsidR="009A06EB" w:rsidDel="008F6B9E">
          <w:rPr>
            <w:sz w:val="20"/>
            <w:szCs w:val="24"/>
          </w:rPr>
          <w:delText xml:space="preserve"> </w:delText>
        </w:r>
        <w:r w:rsidR="001738FE" w:rsidDel="008F6B9E">
          <w:rPr>
            <w:sz w:val="20"/>
            <w:szCs w:val="24"/>
          </w:rPr>
          <w:delText>.</w:delText>
        </w:r>
      </w:del>
      <w:r w:rsidR="009A06EB">
        <w:rPr>
          <w:sz w:val="20"/>
          <w:szCs w:val="24"/>
        </w:rPr>
        <w:t xml:space="preserve"> IDS references images by UAN.</w:t>
      </w:r>
    </w:p>
    <w:p w:rsidR="00FD33D6" w:rsidRPr="00BE75C9" w:rsidRDefault="00806DF5">
      <w:pPr>
        <w:rPr>
          <w:sz w:val="20"/>
          <w:szCs w:val="24"/>
        </w:rPr>
      </w:pPr>
      <w:r w:rsidRPr="00BE75C9">
        <w:rPr>
          <w:sz w:val="20"/>
          <w:szCs w:val="24"/>
        </w:rPr>
        <w:t>UOIID</w:t>
      </w:r>
      <w:r w:rsidR="00B811EE" w:rsidRPr="00BE75C9">
        <w:rPr>
          <w:sz w:val="20"/>
          <w:szCs w:val="24"/>
        </w:rPr>
        <w:t xml:space="preserve">:  The </w:t>
      </w:r>
      <w:r w:rsidR="009A06EB">
        <w:rPr>
          <w:sz w:val="20"/>
          <w:szCs w:val="24"/>
        </w:rPr>
        <w:t xml:space="preserve">internal DAMS system </w:t>
      </w:r>
      <w:r w:rsidR="00B811EE" w:rsidRPr="00BE75C9">
        <w:rPr>
          <w:sz w:val="20"/>
          <w:szCs w:val="24"/>
        </w:rPr>
        <w:t>uniq</w:t>
      </w:r>
      <w:r w:rsidR="00EF0214">
        <w:rPr>
          <w:sz w:val="20"/>
          <w:szCs w:val="24"/>
        </w:rPr>
        <w:t xml:space="preserve">ue identifier for the DAMS </w:t>
      </w:r>
      <w:r w:rsidR="009A06EB">
        <w:rPr>
          <w:sz w:val="20"/>
          <w:szCs w:val="24"/>
        </w:rPr>
        <w:t xml:space="preserve">asset.  </w:t>
      </w:r>
      <w:r w:rsidR="00B811EE" w:rsidRPr="00BE75C9">
        <w:rPr>
          <w:sz w:val="20"/>
          <w:szCs w:val="24"/>
        </w:rPr>
        <w:t xml:space="preserve"> Each image is assigned a </w:t>
      </w:r>
      <w:r w:rsidR="00EF0214">
        <w:rPr>
          <w:sz w:val="20"/>
          <w:szCs w:val="24"/>
        </w:rPr>
        <w:t>UOIID</w:t>
      </w:r>
      <w:r w:rsidR="00B811EE" w:rsidRPr="00BE75C9">
        <w:rPr>
          <w:sz w:val="20"/>
          <w:szCs w:val="24"/>
        </w:rPr>
        <w:t xml:space="preserve"> in the DAMS.</w:t>
      </w:r>
      <w:r w:rsidR="009A06EB">
        <w:rPr>
          <w:sz w:val="20"/>
          <w:szCs w:val="24"/>
        </w:rPr>
        <w:t xml:space="preserve">  </w:t>
      </w:r>
    </w:p>
    <w:p w:rsidR="00FD33D6" w:rsidRDefault="00FD33D6">
      <w:pPr>
        <w:rPr>
          <w:rFonts w:ascii="Arial" w:hAnsi="Arial"/>
          <w:sz w:val="20"/>
          <w:szCs w:val="24"/>
        </w:rPr>
      </w:pPr>
    </w:p>
    <w:p w:rsidR="00183040" w:rsidRPr="00183040" w:rsidRDefault="00183040">
      <w:pPr>
        <w:rPr>
          <w:rFonts w:ascii="Arial" w:hAnsi="Arial"/>
          <w:sz w:val="20"/>
          <w:szCs w:val="24"/>
        </w:rPr>
      </w:pPr>
    </w:p>
    <w:p w:rsidR="00183040" w:rsidRDefault="00183040">
      <w:pPr>
        <w:rPr>
          <w:rFonts w:ascii="Courier New" w:hAnsi="Courier New"/>
          <w:sz w:val="16"/>
          <w:szCs w:val="24"/>
        </w:rPr>
      </w:pPr>
    </w:p>
    <w:p w:rsidR="00EE6724" w:rsidRPr="00AB4029" w:rsidRDefault="009701FB" w:rsidP="00EE6724">
      <w:pPr>
        <w:rPr>
          <w:b/>
          <w:sz w:val="24"/>
          <w:szCs w:val="24"/>
        </w:rPr>
      </w:pPr>
      <w:r>
        <w:rPr>
          <w:b/>
          <w:sz w:val="24"/>
          <w:szCs w:val="24"/>
        </w:rPr>
        <w:br w:type="page"/>
      </w:r>
    </w:p>
    <w:p w:rsidR="002E2A4B" w:rsidRDefault="002E2A4B" w:rsidP="004C47AF">
      <w:pPr>
        <w:rPr>
          <w:b/>
          <w:sz w:val="24"/>
          <w:szCs w:val="24"/>
        </w:rPr>
      </w:pPr>
      <w:r>
        <w:rPr>
          <w:b/>
          <w:sz w:val="24"/>
          <w:szCs w:val="24"/>
        </w:rPr>
        <w:lastRenderedPageBreak/>
        <w:t>Appendix A: config.ini file</w:t>
      </w:r>
    </w:p>
    <w:p w:rsidR="00EF4B53" w:rsidRPr="00EF4B53" w:rsidRDefault="00EF4B53" w:rsidP="00EF4B53">
      <w:pPr>
        <w:spacing w:after="0"/>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 CDIS.ini file for Cooper Hewitt - (CHSDM) </w:t>
      </w: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 Configuration for All Operation Types ######################### </w:t>
      </w:r>
    </w:p>
    <w:p w:rsidR="000A1B92" w:rsidRDefault="000A1B92" w:rsidP="000A1B92">
      <w:pPr>
        <w:spacing w:after="0" w:line="240" w:lineRule="auto"/>
        <w:rPr>
          <w:rFonts w:ascii="Courier New" w:hAnsi="Courier New"/>
          <w:sz w:val="16"/>
          <w:szCs w:val="24"/>
        </w:rPr>
      </w:pPr>
    </w:p>
    <w:p w:rsid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siUnit</w:t>
      </w:r>
      <w:proofErr w:type="spellEnd"/>
      <w:proofErr w:type="gramEnd"/>
      <w:r w:rsidRPr="000A1B92">
        <w:rPr>
          <w:rFonts w:ascii="Courier New" w:hAnsi="Courier New"/>
          <w:sz w:val="16"/>
          <w:szCs w:val="24"/>
        </w:rPr>
        <w:t xml:space="preserve"> = CHSDM</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Database Connectivity section</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damsDriver</w:t>
      </w:r>
      <w:proofErr w:type="spellEnd"/>
      <w:proofErr w:type="gramEnd"/>
      <w:r w:rsidRPr="000A1B92">
        <w:rPr>
          <w:rFonts w:ascii="Courier New" w:hAnsi="Courier New"/>
          <w:sz w:val="16"/>
          <w:szCs w:val="24"/>
        </w:rPr>
        <w:t xml:space="preserve"> = </w:t>
      </w:r>
      <w:proofErr w:type="spellStart"/>
      <w:r w:rsidRPr="000A1B92">
        <w:rPr>
          <w:rFonts w:ascii="Courier New" w:hAnsi="Courier New"/>
          <w:sz w:val="16"/>
          <w:szCs w:val="24"/>
        </w:rPr>
        <w:t>oracle.jdbc.OracleDriver</w:t>
      </w:r>
      <w:proofErr w:type="spellEnd"/>
    </w:p>
    <w:p w:rsidR="000A1B92" w:rsidRPr="000A1B92" w:rsidRDefault="000A1B92" w:rsidP="000A1B92">
      <w:pPr>
        <w:spacing w:after="0" w:line="240" w:lineRule="auto"/>
        <w:rPr>
          <w:rFonts w:ascii="Courier New" w:hAnsi="Courier New"/>
          <w:sz w:val="16"/>
          <w:szCs w:val="24"/>
        </w:rPr>
      </w:pPr>
      <w:proofErr w:type="spellStart"/>
      <w:r w:rsidRPr="000A1B92">
        <w:rPr>
          <w:rFonts w:ascii="Courier New" w:hAnsi="Courier New"/>
          <w:sz w:val="16"/>
          <w:szCs w:val="24"/>
        </w:rPr>
        <w:t>damsUrl</w:t>
      </w:r>
      <w:proofErr w:type="spellEnd"/>
      <w:r w:rsidRPr="000A1B92">
        <w:rPr>
          <w:rFonts w:ascii="Courier New" w:hAnsi="Courier New"/>
          <w:sz w:val="16"/>
          <w:szCs w:val="24"/>
        </w:rPr>
        <w:t>=</w:t>
      </w:r>
      <w:proofErr w:type="spellStart"/>
      <w:r w:rsidRPr="000A1B92">
        <w:rPr>
          <w:rFonts w:ascii="Courier New" w:hAnsi="Courier New"/>
          <w:sz w:val="16"/>
          <w:szCs w:val="24"/>
        </w:rPr>
        <w:t>jdbc:oracle:thin</w:t>
      </w:r>
      <w:proofErr w:type="spellEnd"/>
      <w:r w:rsidRPr="000A1B92">
        <w:rPr>
          <w:rFonts w:ascii="Courier New" w:hAnsi="Courier New"/>
          <w:sz w:val="16"/>
          <w:szCs w:val="24"/>
        </w:rPr>
        <w:t>:@si-osmpd3.si.edu:1521:DAMS7</w:t>
      </w:r>
    </w:p>
    <w:p w:rsidR="000A1B92" w:rsidRPr="000A1B92" w:rsidRDefault="000A1B92" w:rsidP="000A1B92">
      <w:pPr>
        <w:spacing w:after="0" w:line="240" w:lineRule="auto"/>
        <w:rPr>
          <w:rFonts w:ascii="Courier New" w:hAnsi="Courier New"/>
          <w:sz w:val="16"/>
          <w:szCs w:val="24"/>
        </w:rPr>
      </w:pPr>
      <w:proofErr w:type="spellStart"/>
      <w:proofErr w:type="gramStart"/>
      <w:r>
        <w:rPr>
          <w:rFonts w:ascii="Courier New" w:hAnsi="Courier New"/>
          <w:sz w:val="16"/>
          <w:szCs w:val="24"/>
        </w:rPr>
        <w:t>damsUser</w:t>
      </w:r>
      <w:proofErr w:type="spellEnd"/>
      <w:proofErr w:type="gramEnd"/>
      <w:r>
        <w:rPr>
          <w:rFonts w:ascii="Courier New" w:hAnsi="Courier New"/>
          <w:sz w:val="16"/>
          <w:szCs w:val="24"/>
        </w:rPr>
        <w:t xml:space="preserve"> = XXXXXX</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damsPass</w:t>
      </w:r>
      <w:proofErr w:type="spellEnd"/>
      <w:proofErr w:type="gramEnd"/>
      <w:r w:rsidRPr="000A1B92">
        <w:rPr>
          <w:rFonts w:ascii="Courier New" w:hAnsi="Courier New"/>
          <w:sz w:val="16"/>
          <w:szCs w:val="24"/>
        </w:rPr>
        <w:t xml:space="preserve"> = </w:t>
      </w:r>
      <w:r>
        <w:rPr>
          <w:rFonts w:ascii="Courier New" w:hAnsi="Courier New"/>
          <w:sz w:val="16"/>
          <w:szCs w:val="24"/>
        </w:rPr>
        <w:t>XXXXXXX</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tmsDriver</w:t>
      </w:r>
      <w:proofErr w:type="spellEnd"/>
      <w:proofErr w:type="gramEnd"/>
      <w:r w:rsidRPr="000A1B92">
        <w:rPr>
          <w:rFonts w:ascii="Courier New" w:hAnsi="Courier New"/>
          <w:sz w:val="16"/>
          <w:szCs w:val="24"/>
        </w:rPr>
        <w:t xml:space="preserve"> = </w:t>
      </w:r>
      <w:proofErr w:type="spellStart"/>
      <w:r w:rsidRPr="000A1B92">
        <w:rPr>
          <w:rFonts w:ascii="Courier New" w:hAnsi="Courier New"/>
          <w:sz w:val="16"/>
          <w:szCs w:val="24"/>
        </w:rPr>
        <w:t>net.sourceforge.jtds.jdbc.Driver</w:t>
      </w:r>
      <w:proofErr w:type="spellEnd"/>
    </w:p>
    <w:p w:rsidR="000A1B92" w:rsidRPr="000A1B92" w:rsidRDefault="000A1B92" w:rsidP="000A1B92">
      <w:pPr>
        <w:spacing w:after="0" w:line="240" w:lineRule="auto"/>
        <w:rPr>
          <w:rFonts w:ascii="Courier New" w:hAnsi="Courier New"/>
          <w:sz w:val="16"/>
          <w:szCs w:val="24"/>
        </w:rPr>
      </w:pPr>
      <w:proofErr w:type="spellStart"/>
      <w:r w:rsidRPr="000A1B92">
        <w:rPr>
          <w:rFonts w:ascii="Courier New" w:hAnsi="Courier New"/>
          <w:sz w:val="16"/>
          <w:szCs w:val="24"/>
        </w:rPr>
        <w:t>tmsUrl</w:t>
      </w:r>
      <w:proofErr w:type="spellEnd"/>
      <w:r w:rsidRPr="000A1B92">
        <w:rPr>
          <w:rFonts w:ascii="Courier New" w:hAnsi="Courier New"/>
          <w:sz w:val="16"/>
          <w:szCs w:val="24"/>
        </w:rPr>
        <w:t>=</w:t>
      </w:r>
      <w:proofErr w:type="spellStart"/>
      <w:r w:rsidRPr="000A1B92">
        <w:rPr>
          <w:rFonts w:ascii="Courier New" w:hAnsi="Courier New"/>
          <w:sz w:val="16"/>
          <w:szCs w:val="24"/>
        </w:rPr>
        <w:t>jdbc:jtds:sqlserver</w:t>
      </w:r>
      <w:proofErr w:type="spellEnd"/>
      <w:r w:rsidRPr="000A1B92">
        <w:rPr>
          <w:rFonts w:ascii="Courier New" w:hAnsi="Courier New"/>
          <w:sz w:val="16"/>
          <w:szCs w:val="24"/>
        </w:rPr>
        <w:t>://160.111.103.117/</w:t>
      </w:r>
      <w:proofErr w:type="spellStart"/>
      <w:r w:rsidRPr="000A1B92">
        <w:rPr>
          <w:rFonts w:ascii="Courier New" w:hAnsi="Courier New"/>
          <w:sz w:val="16"/>
          <w:szCs w:val="24"/>
        </w:rPr>
        <w:t>CHTMS;instance</w:t>
      </w:r>
      <w:proofErr w:type="spellEnd"/>
      <w:r w:rsidRPr="000A1B92">
        <w:rPr>
          <w:rFonts w:ascii="Courier New" w:hAnsi="Courier New"/>
          <w:sz w:val="16"/>
          <w:szCs w:val="24"/>
        </w:rPr>
        <w:t>=v3;</w:t>
      </w:r>
    </w:p>
    <w:p w:rsidR="000A1B92" w:rsidRPr="000A1B92" w:rsidRDefault="000A1B92" w:rsidP="000A1B92">
      <w:pPr>
        <w:spacing w:after="0" w:line="240" w:lineRule="auto"/>
        <w:rPr>
          <w:rFonts w:ascii="Courier New" w:hAnsi="Courier New"/>
          <w:sz w:val="16"/>
          <w:szCs w:val="24"/>
        </w:rPr>
      </w:pPr>
      <w:proofErr w:type="spellStart"/>
      <w:proofErr w:type="gramStart"/>
      <w:r>
        <w:rPr>
          <w:rFonts w:ascii="Courier New" w:hAnsi="Courier New"/>
          <w:sz w:val="16"/>
          <w:szCs w:val="24"/>
        </w:rPr>
        <w:t>tmsUser</w:t>
      </w:r>
      <w:proofErr w:type="spellEnd"/>
      <w:proofErr w:type="gramEnd"/>
      <w:r>
        <w:rPr>
          <w:rFonts w:ascii="Courier New" w:hAnsi="Courier New"/>
          <w:sz w:val="16"/>
          <w:szCs w:val="24"/>
        </w:rPr>
        <w:t xml:space="preserve"> = XXXXXXX</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tmsPass</w:t>
      </w:r>
      <w:proofErr w:type="spellEnd"/>
      <w:proofErr w:type="gramEnd"/>
      <w:r w:rsidRPr="000A1B92">
        <w:rPr>
          <w:rFonts w:ascii="Courier New" w:hAnsi="Courier New"/>
          <w:sz w:val="16"/>
          <w:szCs w:val="24"/>
        </w:rPr>
        <w:t xml:space="preserve"> = </w:t>
      </w:r>
      <w:r>
        <w:rPr>
          <w:rFonts w:ascii="Courier New" w:hAnsi="Courier New"/>
          <w:sz w:val="16"/>
          <w:szCs w:val="24"/>
        </w:rPr>
        <w:t>XXXXXXX</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r w:rsidRPr="000A1B92">
        <w:rPr>
          <w:rFonts w:ascii="Courier New" w:hAnsi="Courier New"/>
          <w:sz w:val="16"/>
          <w:szCs w:val="24"/>
        </w:rPr>
        <w:t>IDSPathId</w:t>
      </w:r>
      <w:proofErr w:type="spellEnd"/>
      <w:r w:rsidRPr="000A1B92">
        <w:rPr>
          <w:rFonts w:ascii="Courier New" w:hAnsi="Courier New"/>
          <w:sz w:val="16"/>
          <w:szCs w:val="24"/>
        </w:rPr>
        <w:t xml:space="preserve"> = 66</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emailReportTo</w:t>
      </w:r>
      <w:proofErr w:type="spellEnd"/>
      <w:proofErr w:type="gramEnd"/>
      <w:r w:rsidRPr="000A1B92">
        <w:rPr>
          <w:rFonts w:ascii="Courier New" w:hAnsi="Courier New"/>
          <w:sz w:val="16"/>
          <w:szCs w:val="24"/>
        </w:rPr>
        <w:t xml:space="preserve"> = FeldmanR@si.edu,SanchezCA@si.edu,</w:t>
      </w:r>
      <w:r>
        <w:rPr>
          <w:rFonts w:ascii="Courier New" w:hAnsi="Courier New"/>
          <w:sz w:val="16"/>
          <w:szCs w:val="24"/>
        </w:rPr>
        <w:t xml:space="preserve"> </w:t>
      </w:r>
      <w:r w:rsidRPr="000A1B92">
        <w:rPr>
          <w:rFonts w:ascii="Courier New" w:hAnsi="Courier New"/>
          <w:sz w:val="16"/>
          <w:szCs w:val="24"/>
        </w:rPr>
        <w:t>YuR@si.edu</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xmlSQLFile</w:t>
      </w:r>
      <w:proofErr w:type="spellEnd"/>
      <w:proofErr w:type="gramEnd"/>
      <w:r w:rsidRPr="000A1B92">
        <w:rPr>
          <w:rFonts w:ascii="Courier New" w:hAnsi="Courier New"/>
          <w:sz w:val="16"/>
          <w:szCs w:val="24"/>
        </w:rPr>
        <w:t xml:space="preserve"> = </w:t>
      </w:r>
      <w:proofErr w:type="spellStart"/>
      <w:r w:rsidRPr="000A1B92">
        <w:rPr>
          <w:rFonts w:ascii="Courier New" w:hAnsi="Courier New"/>
          <w:sz w:val="16"/>
          <w:szCs w:val="24"/>
        </w:rPr>
        <w:t>conf</w:t>
      </w:r>
      <w:proofErr w:type="spellEnd"/>
      <w:r w:rsidRPr="000A1B92">
        <w:rPr>
          <w:rFonts w:ascii="Courier New" w:hAnsi="Courier New"/>
          <w:sz w:val="16"/>
          <w:szCs w:val="24"/>
        </w:rPr>
        <w:t>/CHSDM_SQL.xml</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w:t>
      </w:r>
      <w:r w:rsidRPr="000A1B92">
        <w:rPr>
          <w:rFonts w:ascii="Courier New" w:hAnsi="Courier New"/>
          <w:sz w:val="16"/>
          <w:szCs w:val="24"/>
        </w:rPr>
        <w:t>#### Configuration for Ingest to CI</w:t>
      </w:r>
      <w:r>
        <w:rPr>
          <w:rFonts w:ascii="Courier New" w:hAnsi="Courier New"/>
          <w:sz w:val="16"/>
          <w:szCs w:val="24"/>
        </w:rPr>
        <w:t>S Operation #################</w:t>
      </w:r>
      <w:r w:rsidRPr="000A1B92">
        <w:rPr>
          <w:rFonts w:ascii="Courier New" w:hAnsi="Courier New"/>
          <w:sz w:val="16"/>
          <w:szCs w:val="24"/>
        </w:rPr>
        <w:t xml:space="preserve">############# </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mapFileNameToBarcode</w:t>
      </w:r>
      <w:proofErr w:type="spellEnd"/>
      <w:proofErr w:type="gramEnd"/>
      <w:r w:rsidRPr="000A1B92">
        <w:rPr>
          <w:rFonts w:ascii="Courier New" w:hAnsi="Courier New"/>
          <w:sz w:val="16"/>
          <w:szCs w:val="24"/>
        </w:rPr>
        <w:t xml:space="preserve"> = true</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mapFileNameToObjectNumber</w:t>
      </w:r>
      <w:proofErr w:type="spellEnd"/>
      <w:proofErr w:type="gramEnd"/>
      <w:r w:rsidRPr="000A1B92">
        <w:rPr>
          <w:rFonts w:ascii="Courier New" w:hAnsi="Courier New"/>
          <w:sz w:val="16"/>
          <w:szCs w:val="24"/>
        </w:rPr>
        <w:t xml:space="preserve"> = false</w:t>
      </w:r>
    </w:p>
    <w:p w:rsid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mapFileNameToObjectID</w:t>
      </w:r>
      <w:proofErr w:type="spellEnd"/>
      <w:proofErr w:type="gramEnd"/>
      <w:r w:rsidRPr="000A1B92">
        <w:rPr>
          <w:rFonts w:ascii="Courier New" w:hAnsi="Courier New"/>
          <w:sz w:val="16"/>
          <w:szCs w:val="24"/>
        </w:rPr>
        <w:t xml:space="preserve"> = true</w:t>
      </w:r>
    </w:p>
    <w:p w:rsidR="000A1B92" w:rsidRPr="000A1B92" w:rsidRDefault="000A1B92" w:rsidP="000A1B92">
      <w:pPr>
        <w:spacing w:after="0" w:line="240" w:lineRule="auto"/>
        <w:rPr>
          <w:rFonts w:ascii="Courier New" w:hAnsi="Courier New"/>
          <w:sz w:val="16"/>
          <w:szCs w:val="24"/>
        </w:rPr>
      </w:pPr>
      <w:proofErr w:type="spellStart"/>
      <w:proofErr w:type="gramStart"/>
      <w:r>
        <w:rPr>
          <w:rFonts w:ascii="Courier New" w:hAnsi="Courier New"/>
          <w:sz w:val="16"/>
          <w:szCs w:val="24"/>
        </w:rPr>
        <w:t>locateByLetterRange</w:t>
      </w:r>
      <w:proofErr w:type="spellEnd"/>
      <w:proofErr w:type="gramEnd"/>
      <w:r>
        <w:rPr>
          <w:rFonts w:ascii="Courier New" w:hAnsi="Courier New"/>
          <w:sz w:val="16"/>
          <w:szCs w:val="24"/>
        </w:rPr>
        <w:t xml:space="preserve"> = false</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appendTimeToNumber</w:t>
      </w:r>
      <w:proofErr w:type="spellEnd"/>
      <w:proofErr w:type="gramEnd"/>
      <w:r w:rsidRPr="000A1B92">
        <w:rPr>
          <w:rFonts w:ascii="Courier New" w:hAnsi="Courier New"/>
          <w:sz w:val="16"/>
          <w:szCs w:val="24"/>
        </w:rPr>
        <w:t>= false</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damsDelimiter</w:t>
      </w:r>
      <w:proofErr w:type="spellEnd"/>
      <w:proofErr w:type="gramEnd"/>
      <w:r w:rsidRPr="000A1B92">
        <w:rPr>
          <w:rFonts w:ascii="Courier New" w:hAnsi="Courier New"/>
          <w:sz w:val="16"/>
          <w:szCs w:val="24"/>
        </w:rPr>
        <w:t xml:space="preserve"> = _</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tmsDelimiter</w:t>
      </w:r>
      <w:proofErr w:type="spellEnd"/>
      <w:proofErr w:type="gramEnd"/>
      <w:r w:rsidRPr="000A1B92">
        <w:rPr>
          <w:rFonts w:ascii="Courier New" w:hAnsi="Courier New"/>
          <w:sz w:val="16"/>
          <w:szCs w:val="24"/>
        </w:rPr>
        <w:t xml:space="preserve"> = _</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imageObjectTrunc</w:t>
      </w:r>
      <w:proofErr w:type="spellEnd"/>
      <w:proofErr w:type="gramEnd"/>
      <w:r w:rsidRPr="000A1B92">
        <w:rPr>
          <w:rFonts w:ascii="Courier New" w:hAnsi="Courier New"/>
          <w:sz w:val="16"/>
          <w:szCs w:val="24"/>
        </w:rPr>
        <w:t xml:space="preserve"> = 0</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assignToObjectID</w:t>
      </w:r>
      <w:proofErr w:type="spellEnd"/>
      <w:proofErr w:type="gramEnd"/>
      <w:r w:rsidRPr="000A1B92">
        <w:rPr>
          <w:rFonts w:ascii="Courier New" w:hAnsi="Courier New"/>
          <w:sz w:val="16"/>
          <w:szCs w:val="24"/>
        </w:rPr>
        <w:t xml:space="preserve"> = 0</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mediaFormatID</w:t>
      </w:r>
      <w:proofErr w:type="spellEnd"/>
      <w:proofErr w:type="gramEnd"/>
      <w:r w:rsidRPr="000A1B92">
        <w:rPr>
          <w:rFonts w:ascii="Courier New" w:hAnsi="Courier New"/>
          <w:sz w:val="16"/>
          <w:szCs w:val="24"/>
        </w:rPr>
        <w:t xml:space="preserve"> = 1</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mediaTypeID</w:t>
      </w:r>
      <w:proofErr w:type="spellEnd"/>
      <w:proofErr w:type="gramEnd"/>
      <w:r w:rsidRPr="000A1B92">
        <w:rPr>
          <w:rFonts w:ascii="Courier New" w:hAnsi="Courier New"/>
          <w:sz w:val="16"/>
          <w:szCs w:val="24"/>
        </w:rPr>
        <w:t xml:space="preserve"> = 1</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mediaStatusID</w:t>
      </w:r>
      <w:proofErr w:type="spellEnd"/>
      <w:proofErr w:type="gramEnd"/>
      <w:r w:rsidRPr="000A1B92">
        <w:rPr>
          <w:rFonts w:ascii="Courier New" w:hAnsi="Courier New"/>
          <w:sz w:val="16"/>
          <w:szCs w:val="24"/>
        </w:rPr>
        <w:t xml:space="preserve"> = 2</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sidRPr="000A1B92">
        <w:rPr>
          <w:rFonts w:ascii="Courier New" w:hAnsi="Courier New"/>
          <w:sz w:val="16"/>
          <w:szCs w:val="24"/>
        </w:rPr>
        <w:t xml:space="preserve">####################### Configuration for </w:t>
      </w:r>
      <w:proofErr w:type="spellStart"/>
      <w:r w:rsidRPr="000A1B92">
        <w:rPr>
          <w:rFonts w:ascii="Courier New" w:hAnsi="Courier New"/>
          <w:sz w:val="16"/>
          <w:szCs w:val="24"/>
        </w:rPr>
        <w:t>DAMSIngest</w:t>
      </w:r>
      <w:proofErr w:type="spellEnd"/>
      <w:r w:rsidRPr="000A1B92">
        <w:rPr>
          <w:rFonts w:ascii="Courier New" w:hAnsi="Courier New"/>
          <w:sz w:val="16"/>
          <w:szCs w:val="24"/>
        </w:rPr>
        <w:t xml:space="preserve"> Operation ################################# </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damsMediaDropoff</w:t>
      </w:r>
      <w:proofErr w:type="spellEnd"/>
      <w:proofErr w:type="gramEnd"/>
      <w:r w:rsidRPr="000A1B92">
        <w:rPr>
          <w:rFonts w:ascii="Courier New" w:hAnsi="Courier New"/>
          <w:sz w:val="16"/>
          <w:szCs w:val="24"/>
        </w:rPr>
        <w:t xml:space="preserve"> = W:\\</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workFolder</w:t>
      </w:r>
      <w:proofErr w:type="spellEnd"/>
      <w:proofErr w:type="gramEnd"/>
      <w:r w:rsidRPr="000A1B92">
        <w:rPr>
          <w:rFonts w:ascii="Courier New" w:hAnsi="Courier New"/>
          <w:sz w:val="16"/>
          <w:szCs w:val="24"/>
        </w:rPr>
        <w:t xml:space="preserve"> = C:\\CDIS\\workfolder</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w:t>
      </w:r>
      <w:r w:rsidRPr="000A1B92">
        <w:rPr>
          <w:rFonts w:ascii="Courier New" w:hAnsi="Courier New"/>
          <w:sz w:val="16"/>
          <w:szCs w:val="24"/>
        </w:rPr>
        <w:t>### Configuration for Link Operation ###</w:t>
      </w:r>
      <w:r>
        <w:rPr>
          <w:rFonts w:ascii="Courier New" w:hAnsi="Courier New"/>
          <w:sz w:val="16"/>
          <w:szCs w:val="24"/>
        </w:rPr>
        <w:t xml:space="preserve">############################ </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updateTMSThumbnail</w:t>
      </w:r>
      <w:proofErr w:type="spellEnd"/>
      <w:proofErr w:type="gramEnd"/>
      <w:r w:rsidRPr="000A1B92">
        <w:rPr>
          <w:rFonts w:ascii="Courier New" w:hAnsi="Courier New"/>
          <w:sz w:val="16"/>
          <w:szCs w:val="24"/>
        </w:rPr>
        <w:t xml:space="preserve"> = false</w:t>
      </w:r>
    </w:p>
    <w:p w:rsidR="000A1B92" w:rsidRPr="000A1B92" w:rsidRDefault="000A1B92" w:rsidP="000A1B92">
      <w:pPr>
        <w:spacing w:after="0" w:line="240" w:lineRule="auto"/>
        <w:rPr>
          <w:rFonts w:ascii="Courier New" w:hAnsi="Courier New"/>
          <w:sz w:val="16"/>
          <w:szCs w:val="24"/>
        </w:rPr>
      </w:pPr>
      <w:proofErr w:type="spellStart"/>
      <w:proofErr w:type="gramStart"/>
      <w:r w:rsidRPr="000A1B92">
        <w:rPr>
          <w:rFonts w:ascii="Courier New" w:hAnsi="Courier New"/>
          <w:sz w:val="16"/>
          <w:szCs w:val="24"/>
        </w:rPr>
        <w:t>setForDamsFlag</w:t>
      </w:r>
      <w:proofErr w:type="spellEnd"/>
      <w:proofErr w:type="gramEnd"/>
      <w:r w:rsidRPr="000A1B92">
        <w:rPr>
          <w:rFonts w:ascii="Courier New" w:hAnsi="Courier New"/>
          <w:sz w:val="16"/>
          <w:szCs w:val="24"/>
        </w:rPr>
        <w:t xml:space="preserve"> = false</w:t>
      </w: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p>
    <w:p w:rsidR="000A1B92" w:rsidRPr="000A1B92" w:rsidRDefault="000A1B92" w:rsidP="000A1B92">
      <w:pPr>
        <w:spacing w:after="0" w:line="240" w:lineRule="auto"/>
        <w:rPr>
          <w:rFonts w:ascii="Courier New" w:hAnsi="Courier New"/>
          <w:sz w:val="16"/>
          <w:szCs w:val="24"/>
        </w:rPr>
      </w:pPr>
      <w:r>
        <w:rPr>
          <w:rFonts w:ascii="Courier New" w:hAnsi="Courier New"/>
          <w:sz w:val="16"/>
          <w:szCs w:val="24"/>
        </w:rPr>
        <w:t>##################</w:t>
      </w:r>
      <w:r w:rsidRPr="000A1B92">
        <w:rPr>
          <w:rFonts w:ascii="Courier New" w:hAnsi="Courier New"/>
          <w:sz w:val="16"/>
          <w:szCs w:val="24"/>
        </w:rPr>
        <w:t>########### Configuration for Sync Operation #################################</w:t>
      </w:r>
    </w:p>
    <w:p w:rsidR="000A1B92" w:rsidRPr="000A1B92" w:rsidRDefault="000A1B92" w:rsidP="000A1B92">
      <w:pPr>
        <w:spacing w:after="0" w:line="240" w:lineRule="auto"/>
        <w:rPr>
          <w:rFonts w:ascii="Courier New" w:hAnsi="Courier New"/>
          <w:sz w:val="16"/>
          <w:szCs w:val="24"/>
        </w:rPr>
      </w:pPr>
    </w:p>
    <w:p w:rsidR="002E2A4B" w:rsidRDefault="000A1B92" w:rsidP="000A1B92">
      <w:pPr>
        <w:spacing w:after="0" w:line="240" w:lineRule="auto"/>
        <w:rPr>
          <w:b/>
          <w:sz w:val="24"/>
          <w:szCs w:val="24"/>
        </w:rPr>
      </w:pPr>
      <w:proofErr w:type="spellStart"/>
      <w:proofErr w:type="gramStart"/>
      <w:r>
        <w:rPr>
          <w:rFonts w:ascii="Courier New" w:hAnsi="Courier New"/>
          <w:sz w:val="16"/>
          <w:szCs w:val="24"/>
        </w:rPr>
        <w:t>flagForIDS</w:t>
      </w:r>
      <w:proofErr w:type="spellEnd"/>
      <w:r>
        <w:rPr>
          <w:rFonts w:ascii="Courier New" w:hAnsi="Courier New"/>
          <w:sz w:val="16"/>
          <w:szCs w:val="24"/>
        </w:rPr>
        <w:t>=</w:t>
      </w:r>
      <w:proofErr w:type="gramEnd"/>
      <w:r>
        <w:rPr>
          <w:rFonts w:ascii="Courier New" w:hAnsi="Courier New"/>
          <w:sz w:val="16"/>
          <w:szCs w:val="24"/>
        </w:rPr>
        <w:t>default</w:t>
      </w:r>
      <w:r w:rsidR="002E2A4B">
        <w:rPr>
          <w:b/>
          <w:sz w:val="24"/>
          <w:szCs w:val="24"/>
        </w:rPr>
        <w:br w:type="page"/>
      </w:r>
    </w:p>
    <w:p w:rsidR="00AB710B" w:rsidRDefault="002E2A4B">
      <w:pPr>
        <w:rPr>
          <w:b/>
          <w:sz w:val="24"/>
          <w:szCs w:val="24"/>
        </w:rPr>
      </w:pPr>
      <w:r>
        <w:rPr>
          <w:b/>
          <w:sz w:val="24"/>
          <w:szCs w:val="24"/>
        </w:rPr>
        <w:lastRenderedPageBreak/>
        <w:t>Appendix B: CDIS table</w:t>
      </w:r>
    </w:p>
    <w:p w:rsidR="00AB710B" w:rsidRDefault="00AB710B">
      <w:pPr>
        <w:rPr>
          <w:b/>
          <w:sz w:val="24"/>
          <w:szCs w:val="24"/>
        </w:rPr>
      </w:pPr>
      <w:r>
        <w:rPr>
          <w:b/>
          <w:noProof/>
          <w:sz w:val="24"/>
          <w:szCs w:val="24"/>
        </w:rPr>
        <w:drawing>
          <wp:inline distT="0" distB="0" distL="0" distR="0">
            <wp:extent cx="3190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2466975"/>
                    </a:xfrm>
                    <a:prstGeom prst="rect">
                      <a:avLst/>
                    </a:prstGeom>
                  </pic:spPr>
                </pic:pic>
              </a:graphicData>
            </a:graphic>
          </wp:inline>
        </w:drawing>
      </w:r>
    </w:p>
    <w:p w:rsidR="00AB710B" w:rsidRDefault="00AB710B">
      <w:pPr>
        <w:rPr>
          <w:b/>
          <w:sz w:val="24"/>
          <w:szCs w:val="24"/>
        </w:rPr>
      </w:pPr>
    </w:p>
    <w:p w:rsidR="00AB710B" w:rsidRDefault="00AB710B">
      <w:pPr>
        <w:rPr>
          <w:sz w:val="24"/>
          <w:szCs w:val="24"/>
        </w:rPr>
      </w:pPr>
      <w:r>
        <w:rPr>
          <w:sz w:val="24"/>
          <w:szCs w:val="24"/>
        </w:rPr>
        <w:t>The CDIS table has two main purposes:</w:t>
      </w:r>
    </w:p>
    <w:p w:rsidR="00AB710B" w:rsidRPr="00AB710B" w:rsidRDefault="00AB710B" w:rsidP="00AB710B">
      <w:pPr>
        <w:pStyle w:val="ListParagraph"/>
        <w:numPr>
          <w:ilvl w:val="0"/>
          <w:numId w:val="16"/>
        </w:numPr>
        <w:rPr>
          <w:sz w:val="24"/>
          <w:szCs w:val="24"/>
        </w:rPr>
      </w:pPr>
      <w:r>
        <w:rPr>
          <w:sz w:val="24"/>
          <w:szCs w:val="24"/>
        </w:rPr>
        <w:t xml:space="preserve">Tracks which </w:t>
      </w:r>
      <w:r w:rsidR="00C308EE">
        <w:rPr>
          <w:sz w:val="24"/>
          <w:szCs w:val="24"/>
        </w:rPr>
        <w:t>images/</w:t>
      </w:r>
      <w:r>
        <w:rPr>
          <w:sz w:val="24"/>
          <w:szCs w:val="24"/>
        </w:rPr>
        <w:t xml:space="preserve">renditions have been through CDIS and </w:t>
      </w:r>
      <w:r w:rsidR="00A47369">
        <w:rPr>
          <w:sz w:val="24"/>
          <w:szCs w:val="24"/>
        </w:rPr>
        <w:t xml:space="preserve">retains </w:t>
      </w:r>
      <w:r w:rsidR="00CB2EFE">
        <w:rPr>
          <w:sz w:val="24"/>
          <w:szCs w:val="24"/>
        </w:rPr>
        <w:t>timestamps of when</w:t>
      </w:r>
      <w:r w:rsidR="00A47369">
        <w:rPr>
          <w:sz w:val="24"/>
          <w:szCs w:val="24"/>
        </w:rPr>
        <w:t xml:space="preserve"> key</w:t>
      </w:r>
      <w:r>
        <w:rPr>
          <w:sz w:val="24"/>
          <w:szCs w:val="24"/>
        </w:rPr>
        <w:t xml:space="preserve"> events</w:t>
      </w:r>
      <w:r w:rsidR="00A47369">
        <w:rPr>
          <w:sz w:val="24"/>
          <w:szCs w:val="24"/>
        </w:rPr>
        <w:t xml:space="preserve"> have last occurred</w:t>
      </w:r>
      <w:r w:rsidR="00CB2EFE">
        <w:rPr>
          <w:sz w:val="24"/>
          <w:szCs w:val="24"/>
        </w:rPr>
        <w:t>.</w:t>
      </w:r>
      <w:r w:rsidR="002E1AF0">
        <w:rPr>
          <w:sz w:val="24"/>
          <w:szCs w:val="24"/>
        </w:rPr>
        <w:t xml:space="preserve">  Vital tool </w:t>
      </w:r>
      <w:r>
        <w:rPr>
          <w:sz w:val="24"/>
          <w:szCs w:val="24"/>
        </w:rPr>
        <w:t>f</w:t>
      </w:r>
      <w:r w:rsidR="002E1AF0">
        <w:rPr>
          <w:sz w:val="24"/>
          <w:szCs w:val="24"/>
        </w:rPr>
        <w:t>or reporting or troubleshooting</w:t>
      </w:r>
      <w:r>
        <w:rPr>
          <w:sz w:val="24"/>
          <w:szCs w:val="24"/>
        </w:rPr>
        <w:t>.</w:t>
      </w:r>
    </w:p>
    <w:p w:rsidR="00AB710B" w:rsidRPr="00AB710B" w:rsidRDefault="00AB710B" w:rsidP="00AB710B">
      <w:pPr>
        <w:pStyle w:val="ListParagraph"/>
        <w:numPr>
          <w:ilvl w:val="0"/>
          <w:numId w:val="16"/>
        </w:numPr>
        <w:rPr>
          <w:sz w:val="24"/>
          <w:szCs w:val="24"/>
        </w:rPr>
      </w:pPr>
      <w:r>
        <w:rPr>
          <w:sz w:val="24"/>
          <w:szCs w:val="24"/>
        </w:rPr>
        <w:t xml:space="preserve">Used as an integral part of the logic of and processing of the TMS application. </w:t>
      </w:r>
    </w:p>
    <w:p w:rsidR="00AB710B" w:rsidRDefault="00AB710B">
      <w:pPr>
        <w:rPr>
          <w:sz w:val="24"/>
          <w:szCs w:val="24"/>
        </w:rPr>
      </w:pPr>
      <w:r w:rsidRPr="008A3BEC">
        <w:rPr>
          <w:i/>
          <w:sz w:val="24"/>
          <w:szCs w:val="24"/>
        </w:rPr>
        <w:t>CDIS_ID:</w:t>
      </w:r>
      <w:r>
        <w:rPr>
          <w:sz w:val="24"/>
          <w:szCs w:val="24"/>
        </w:rPr>
        <w:t xml:space="preserve"> The unique sequence for a particular row in the CDIS table</w:t>
      </w:r>
      <w:r w:rsidR="00AA17A6">
        <w:rPr>
          <w:sz w:val="24"/>
          <w:szCs w:val="24"/>
        </w:rPr>
        <w:t>.</w:t>
      </w:r>
    </w:p>
    <w:p w:rsidR="00AA17A6" w:rsidRDefault="00AB710B">
      <w:pPr>
        <w:rPr>
          <w:sz w:val="24"/>
          <w:szCs w:val="24"/>
        </w:rPr>
      </w:pPr>
      <w:proofErr w:type="spellStart"/>
      <w:r w:rsidRPr="00D15AEC">
        <w:rPr>
          <w:i/>
          <w:sz w:val="24"/>
          <w:szCs w:val="24"/>
        </w:rPr>
        <w:t>RenditionID</w:t>
      </w:r>
      <w:proofErr w:type="spellEnd"/>
      <w:r>
        <w:rPr>
          <w:sz w:val="24"/>
          <w:szCs w:val="24"/>
        </w:rPr>
        <w:t xml:space="preserve">: The </w:t>
      </w:r>
      <w:proofErr w:type="spellStart"/>
      <w:r>
        <w:rPr>
          <w:sz w:val="24"/>
          <w:szCs w:val="24"/>
        </w:rPr>
        <w:t>renditionID</w:t>
      </w:r>
      <w:proofErr w:type="spellEnd"/>
      <w:r>
        <w:rPr>
          <w:sz w:val="24"/>
          <w:szCs w:val="24"/>
        </w:rPr>
        <w:t xml:space="preserve"> fr</w:t>
      </w:r>
      <w:r w:rsidR="00AA17A6">
        <w:rPr>
          <w:sz w:val="24"/>
          <w:szCs w:val="24"/>
        </w:rPr>
        <w:t xml:space="preserve">om </w:t>
      </w:r>
      <w:r w:rsidR="00E70096">
        <w:rPr>
          <w:sz w:val="24"/>
          <w:szCs w:val="24"/>
        </w:rPr>
        <w:t>the CIS</w:t>
      </w:r>
      <w:r w:rsidR="00AA17A6">
        <w:rPr>
          <w:sz w:val="24"/>
          <w:szCs w:val="24"/>
        </w:rPr>
        <w:t>.</w:t>
      </w:r>
    </w:p>
    <w:p w:rsidR="00B811EE" w:rsidRDefault="00AA17A6">
      <w:pPr>
        <w:rPr>
          <w:sz w:val="24"/>
          <w:szCs w:val="24"/>
        </w:rPr>
      </w:pPr>
      <w:proofErr w:type="spellStart"/>
      <w:r w:rsidRPr="00D15AEC">
        <w:rPr>
          <w:i/>
          <w:sz w:val="24"/>
          <w:szCs w:val="24"/>
        </w:rPr>
        <w:t>RenditionNumber</w:t>
      </w:r>
      <w:proofErr w:type="spellEnd"/>
      <w:r w:rsidR="00E70096">
        <w:rPr>
          <w:sz w:val="24"/>
          <w:szCs w:val="24"/>
        </w:rPr>
        <w:t>: T</w:t>
      </w:r>
      <w:r w:rsidR="00B811EE">
        <w:rPr>
          <w:sz w:val="24"/>
          <w:szCs w:val="24"/>
        </w:rPr>
        <w:t xml:space="preserve">he </w:t>
      </w:r>
      <w:proofErr w:type="spellStart"/>
      <w:r w:rsidR="00B811EE">
        <w:rPr>
          <w:sz w:val="24"/>
          <w:szCs w:val="24"/>
        </w:rPr>
        <w:t>RenditonNumber</w:t>
      </w:r>
      <w:proofErr w:type="spellEnd"/>
      <w:r w:rsidR="00B811EE">
        <w:rPr>
          <w:sz w:val="24"/>
          <w:szCs w:val="24"/>
        </w:rPr>
        <w:t xml:space="preserve"> from the CIS</w:t>
      </w:r>
    </w:p>
    <w:p w:rsidR="00AA17A6" w:rsidRDefault="00AA17A6">
      <w:pPr>
        <w:rPr>
          <w:sz w:val="24"/>
          <w:szCs w:val="24"/>
        </w:rPr>
      </w:pPr>
      <w:r w:rsidRPr="00D15AEC">
        <w:rPr>
          <w:i/>
          <w:sz w:val="24"/>
          <w:szCs w:val="24"/>
        </w:rPr>
        <w:t>UOIID</w:t>
      </w:r>
      <w:r w:rsidR="00B811EE">
        <w:rPr>
          <w:sz w:val="24"/>
          <w:szCs w:val="24"/>
        </w:rPr>
        <w:t xml:space="preserve">: Contains the UOI_ID </w:t>
      </w:r>
      <w:r>
        <w:rPr>
          <w:sz w:val="24"/>
          <w:szCs w:val="24"/>
        </w:rPr>
        <w:t xml:space="preserve">from DAMS for the particular </w:t>
      </w:r>
      <w:r w:rsidR="00E70096">
        <w:rPr>
          <w:sz w:val="24"/>
          <w:szCs w:val="24"/>
        </w:rPr>
        <w:t>media</w:t>
      </w:r>
      <w:r>
        <w:rPr>
          <w:sz w:val="24"/>
          <w:szCs w:val="24"/>
        </w:rPr>
        <w:t>.</w:t>
      </w:r>
    </w:p>
    <w:p w:rsidR="00AA17A6" w:rsidRDefault="00AA17A6">
      <w:pPr>
        <w:rPr>
          <w:sz w:val="24"/>
          <w:szCs w:val="24"/>
        </w:rPr>
      </w:pPr>
      <w:proofErr w:type="spellStart"/>
      <w:r w:rsidRPr="00D15AEC">
        <w:rPr>
          <w:i/>
          <w:sz w:val="24"/>
          <w:szCs w:val="24"/>
        </w:rPr>
        <w:t>OriginalFilePath</w:t>
      </w:r>
      <w:proofErr w:type="spellEnd"/>
      <w:r w:rsidR="00E70096">
        <w:rPr>
          <w:sz w:val="24"/>
          <w:szCs w:val="24"/>
        </w:rPr>
        <w:t xml:space="preserve">: </w:t>
      </w:r>
      <w:r>
        <w:rPr>
          <w:sz w:val="24"/>
          <w:szCs w:val="24"/>
        </w:rPr>
        <w:t>Not currently in use by CDIS 2.0.</w:t>
      </w:r>
    </w:p>
    <w:p w:rsidR="00AA17A6" w:rsidRDefault="00AA17A6">
      <w:pPr>
        <w:rPr>
          <w:sz w:val="24"/>
          <w:szCs w:val="24"/>
        </w:rPr>
      </w:pPr>
      <w:proofErr w:type="spellStart"/>
      <w:r w:rsidRPr="00D15AEC">
        <w:rPr>
          <w:i/>
          <w:sz w:val="24"/>
          <w:szCs w:val="24"/>
        </w:rPr>
        <w:t>OriginalFileName</w:t>
      </w:r>
      <w:proofErr w:type="spellEnd"/>
      <w:r>
        <w:rPr>
          <w:sz w:val="24"/>
          <w:szCs w:val="24"/>
        </w:rPr>
        <w:t>: Not currently in use by CDIS 2.0.</w:t>
      </w:r>
    </w:p>
    <w:p w:rsidR="00AA17A6" w:rsidRDefault="00AA17A6">
      <w:pPr>
        <w:rPr>
          <w:sz w:val="24"/>
          <w:szCs w:val="24"/>
        </w:rPr>
      </w:pPr>
      <w:r w:rsidRPr="00D15AEC">
        <w:rPr>
          <w:i/>
          <w:sz w:val="24"/>
          <w:szCs w:val="24"/>
        </w:rPr>
        <w:t>Checksum</w:t>
      </w:r>
      <w:r>
        <w:rPr>
          <w:sz w:val="24"/>
          <w:szCs w:val="24"/>
        </w:rPr>
        <w:t xml:space="preserve">: </w:t>
      </w:r>
      <w:r w:rsidR="00E70096">
        <w:rPr>
          <w:sz w:val="24"/>
          <w:szCs w:val="24"/>
        </w:rPr>
        <w:t>Not currently in use by CDIS 2.0.</w:t>
      </w:r>
    </w:p>
    <w:p w:rsidR="00AA17A6" w:rsidRDefault="00AA17A6">
      <w:pPr>
        <w:rPr>
          <w:sz w:val="24"/>
          <w:szCs w:val="24"/>
        </w:rPr>
      </w:pPr>
      <w:proofErr w:type="spellStart"/>
      <w:r w:rsidRPr="00D15AEC">
        <w:rPr>
          <w:i/>
          <w:sz w:val="24"/>
          <w:szCs w:val="24"/>
        </w:rPr>
        <w:t>MetaDataSyncDate</w:t>
      </w:r>
      <w:proofErr w:type="spellEnd"/>
      <w:r w:rsidR="00026012">
        <w:rPr>
          <w:sz w:val="24"/>
          <w:szCs w:val="24"/>
        </w:rPr>
        <w:t xml:space="preserve">: </w:t>
      </w:r>
      <w:r w:rsidR="00D15AEC">
        <w:rPr>
          <w:sz w:val="24"/>
          <w:szCs w:val="24"/>
        </w:rPr>
        <w:t>This field hold</w:t>
      </w:r>
      <w:r w:rsidR="00E70096">
        <w:rPr>
          <w:sz w:val="24"/>
          <w:szCs w:val="24"/>
        </w:rPr>
        <w:t>s the timestamp of the</w:t>
      </w:r>
      <w:r w:rsidR="008C2037">
        <w:rPr>
          <w:sz w:val="24"/>
          <w:szCs w:val="24"/>
        </w:rPr>
        <w:t xml:space="preserve"> last </w:t>
      </w:r>
      <w:r w:rsidR="00E70096">
        <w:rPr>
          <w:sz w:val="24"/>
          <w:szCs w:val="24"/>
        </w:rPr>
        <w:t>metadata sync for this rendition/image</w:t>
      </w:r>
      <w:r w:rsidR="008C2037">
        <w:rPr>
          <w:sz w:val="24"/>
          <w:szCs w:val="24"/>
        </w:rPr>
        <w:t xml:space="preserve">.  Important not only for tracking, but critical part of CDIS logic.  Helps determine which renditions </w:t>
      </w:r>
      <w:r w:rsidR="00E70096">
        <w:rPr>
          <w:sz w:val="24"/>
          <w:szCs w:val="24"/>
        </w:rPr>
        <w:t>to sync</w:t>
      </w:r>
      <w:r w:rsidR="008C2037">
        <w:rPr>
          <w:sz w:val="24"/>
          <w:szCs w:val="24"/>
        </w:rPr>
        <w:t xml:space="preserve">. </w:t>
      </w:r>
    </w:p>
    <w:p w:rsidR="00AA17A6" w:rsidRDefault="00AA17A6">
      <w:pPr>
        <w:rPr>
          <w:sz w:val="24"/>
          <w:szCs w:val="24"/>
        </w:rPr>
      </w:pPr>
      <w:proofErr w:type="spellStart"/>
      <w:r w:rsidRPr="00D15AEC">
        <w:rPr>
          <w:i/>
          <w:sz w:val="24"/>
          <w:szCs w:val="24"/>
        </w:rPr>
        <w:t>SyncIDSPathDate</w:t>
      </w:r>
      <w:proofErr w:type="spellEnd"/>
      <w:r w:rsidR="00026012">
        <w:rPr>
          <w:sz w:val="24"/>
          <w:szCs w:val="24"/>
        </w:rPr>
        <w:t xml:space="preserve">: </w:t>
      </w:r>
      <w:r w:rsidR="008C2037">
        <w:rPr>
          <w:sz w:val="24"/>
          <w:szCs w:val="24"/>
        </w:rPr>
        <w:t xml:space="preserve">This field holds the date that the rendition in TMS has had its </w:t>
      </w:r>
      <w:proofErr w:type="spellStart"/>
      <w:r w:rsidR="008C2037">
        <w:rPr>
          <w:sz w:val="24"/>
          <w:szCs w:val="24"/>
        </w:rPr>
        <w:t>filepath</w:t>
      </w:r>
      <w:proofErr w:type="spellEnd"/>
      <w:r w:rsidR="008C2037">
        <w:rPr>
          <w:sz w:val="24"/>
          <w:szCs w:val="24"/>
        </w:rPr>
        <w:t xml:space="preserve"> updated to point to the IDS derivative.</w:t>
      </w:r>
      <w:r w:rsidR="008C2037" w:rsidRPr="008C2037">
        <w:rPr>
          <w:sz w:val="24"/>
          <w:szCs w:val="24"/>
        </w:rPr>
        <w:t xml:space="preserve"> </w:t>
      </w:r>
    </w:p>
    <w:p w:rsidR="00AA17A6" w:rsidRDefault="00AA17A6">
      <w:pPr>
        <w:rPr>
          <w:sz w:val="24"/>
          <w:szCs w:val="24"/>
        </w:rPr>
      </w:pPr>
      <w:proofErr w:type="spellStart"/>
      <w:r w:rsidRPr="00D15AEC">
        <w:rPr>
          <w:i/>
          <w:sz w:val="24"/>
          <w:szCs w:val="24"/>
        </w:rPr>
        <w:t>LinkDate</w:t>
      </w:r>
      <w:proofErr w:type="spellEnd"/>
      <w:r w:rsidR="00026012">
        <w:rPr>
          <w:sz w:val="24"/>
          <w:szCs w:val="24"/>
        </w:rPr>
        <w:t xml:space="preserve">: </w:t>
      </w:r>
      <w:r w:rsidR="008C2037">
        <w:rPr>
          <w:sz w:val="24"/>
          <w:szCs w:val="24"/>
        </w:rPr>
        <w:t xml:space="preserve">This field holds the </w:t>
      </w:r>
      <w:r w:rsidR="00971372">
        <w:rPr>
          <w:sz w:val="24"/>
          <w:szCs w:val="24"/>
        </w:rPr>
        <w:t>timestamp</w:t>
      </w:r>
      <w:r w:rsidR="008C2037">
        <w:rPr>
          <w:sz w:val="24"/>
          <w:szCs w:val="24"/>
        </w:rPr>
        <w:t xml:space="preserve"> that the </w:t>
      </w:r>
      <w:r w:rsidR="00971372">
        <w:rPr>
          <w:sz w:val="24"/>
          <w:szCs w:val="24"/>
        </w:rPr>
        <w:t>image in DAMS has been linked to the rendition in the CIS</w:t>
      </w:r>
      <w:r w:rsidR="008C2037">
        <w:rPr>
          <w:sz w:val="24"/>
          <w:szCs w:val="24"/>
        </w:rPr>
        <w:t>.</w:t>
      </w:r>
    </w:p>
    <w:p w:rsidR="00AA17A6" w:rsidRDefault="00AA17A6">
      <w:pPr>
        <w:rPr>
          <w:sz w:val="24"/>
          <w:szCs w:val="24"/>
        </w:rPr>
      </w:pPr>
      <w:proofErr w:type="spellStart"/>
      <w:r w:rsidRPr="00D15AEC">
        <w:rPr>
          <w:i/>
          <w:sz w:val="24"/>
          <w:szCs w:val="24"/>
        </w:rPr>
        <w:lastRenderedPageBreak/>
        <w:t>IDSRestrict</w:t>
      </w:r>
      <w:proofErr w:type="spellEnd"/>
      <w:r w:rsidR="00026012">
        <w:rPr>
          <w:sz w:val="24"/>
          <w:szCs w:val="24"/>
        </w:rPr>
        <w:t xml:space="preserve">: </w:t>
      </w:r>
      <w:r w:rsidR="008C2037">
        <w:rPr>
          <w:sz w:val="24"/>
          <w:szCs w:val="24"/>
        </w:rPr>
        <w:t>Contains the restrictions for IDS.</w:t>
      </w:r>
      <w:r w:rsidR="00BE6C70">
        <w:rPr>
          <w:sz w:val="24"/>
          <w:szCs w:val="24"/>
        </w:rPr>
        <w:t xml:space="preserve">  This will contain size restriction size for IDS</w:t>
      </w:r>
      <w:r w:rsidR="00880921">
        <w:rPr>
          <w:sz w:val="24"/>
          <w:szCs w:val="24"/>
        </w:rPr>
        <w:t xml:space="preserve"> (in which case it will be a numeric value indicating the maximum number of pixels in an image served to the public)</w:t>
      </w:r>
      <w:r w:rsidR="00BE6C70">
        <w:rPr>
          <w:sz w:val="24"/>
          <w:szCs w:val="24"/>
        </w:rPr>
        <w:t>, as well as external restriction information.</w:t>
      </w:r>
      <w:r w:rsidR="00BF7991">
        <w:rPr>
          <w:sz w:val="24"/>
          <w:szCs w:val="24"/>
        </w:rPr>
        <w:t xml:space="preserve">  Retaining this information allows CDIS to resend the information to IDS only under certain conditions</w:t>
      </w:r>
    </w:p>
    <w:p w:rsidR="002E2A4B" w:rsidRDefault="00AA17A6">
      <w:pPr>
        <w:rPr>
          <w:b/>
          <w:sz w:val="24"/>
          <w:szCs w:val="24"/>
        </w:rPr>
      </w:pPr>
      <w:proofErr w:type="spellStart"/>
      <w:r w:rsidRPr="00D15AEC">
        <w:rPr>
          <w:i/>
          <w:sz w:val="24"/>
          <w:szCs w:val="24"/>
        </w:rPr>
        <w:t>ObjectID</w:t>
      </w:r>
      <w:proofErr w:type="spellEnd"/>
      <w:r w:rsidR="00026012">
        <w:rPr>
          <w:sz w:val="24"/>
          <w:szCs w:val="24"/>
        </w:rPr>
        <w:t xml:space="preserve">: </w:t>
      </w:r>
      <w:r w:rsidR="00E70096">
        <w:rPr>
          <w:sz w:val="24"/>
          <w:szCs w:val="24"/>
        </w:rPr>
        <w:t>Contains the CIS</w:t>
      </w:r>
      <w:r w:rsidR="008C2037">
        <w:rPr>
          <w:sz w:val="24"/>
          <w:szCs w:val="24"/>
        </w:rPr>
        <w:t xml:space="preserve"> </w:t>
      </w:r>
      <w:proofErr w:type="spellStart"/>
      <w:r w:rsidR="008C2037">
        <w:rPr>
          <w:sz w:val="24"/>
          <w:szCs w:val="24"/>
        </w:rPr>
        <w:t>ObjectID</w:t>
      </w:r>
      <w:proofErr w:type="spellEnd"/>
      <w:r w:rsidR="00E70096">
        <w:rPr>
          <w:sz w:val="24"/>
          <w:szCs w:val="24"/>
        </w:rPr>
        <w:t>, or unique object identifier to which the Rendition belongs to.</w:t>
      </w:r>
      <w:r w:rsidR="008C2037">
        <w:rPr>
          <w:sz w:val="24"/>
          <w:szCs w:val="24"/>
        </w:rPr>
        <w:t xml:space="preserve">  Establishe</w:t>
      </w:r>
      <w:r w:rsidR="00E70096">
        <w:rPr>
          <w:sz w:val="24"/>
          <w:szCs w:val="24"/>
        </w:rPr>
        <w:t>d at the time of linking, and later</w:t>
      </w:r>
      <w:r w:rsidR="008C2037">
        <w:rPr>
          <w:sz w:val="24"/>
          <w:szCs w:val="24"/>
        </w:rPr>
        <w:t xml:space="preserve"> used in the metadata sync.</w:t>
      </w:r>
      <w:r w:rsidR="002E2A4B">
        <w:rPr>
          <w:b/>
          <w:sz w:val="24"/>
          <w:szCs w:val="24"/>
        </w:rPr>
        <w:br w:type="page"/>
      </w:r>
    </w:p>
    <w:p w:rsidR="00EB17F9" w:rsidRDefault="007732EF" w:rsidP="004C47AF">
      <w:pPr>
        <w:rPr>
          <w:b/>
          <w:sz w:val="24"/>
          <w:szCs w:val="24"/>
        </w:rPr>
      </w:pPr>
      <w:r>
        <w:rPr>
          <w:b/>
          <w:sz w:val="24"/>
          <w:szCs w:val="24"/>
        </w:rPr>
        <w:lastRenderedPageBreak/>
        <w:t>Appendix C</w:t>
      </w:r>
      <w:r w:rsidR="002E2A4B">
        <w:rPr>
          <w:b/>
          <w:sz w:val="24"/>
          <w:szCs w:val="24"/>
        </w:rPr>
        <w:t>: Sample</w:t>
      </w:r>
      <w:r w:rsidR="00532ED0" w:rsidRPr="00E227C0">
        <w:rPr>
          <w:b/>
          <w:sz w:val="24"/>
          <w:szCs w:val="24"/>
        </w:rPr>
        <w:t xml:space="preserve"> XML</w:t>
      </w:r>
      <w:r w:rsidR="002E2A4B">
        <w:rPr>
          <w:b/>
          <w:sz w:val="24"/>
          <w:szCs w:val="24"/>
        </w:rPr>
        <w:t xml:space="preserve"> file</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&lt;?xml</w:t>
      </w:r>
      <w:proofErr w:type="gramEnd"/>
      <w:r w:rsidRPr="00076A0D">
        <w:rPr>
          <w:rFonts w:ascii="Courier New" w:hAnsi="Courier New"/>
          <w:b/>
          <w:sz w:val="16"/>
          <w:szCs w:val="24"/>
        </w:rPr>
        <w:t xml:space="preserve"> version="1.0"?&gt;</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w:t>
      </w:r>
      <w:proofErr w:type="gramEnd"/>
      <w:r w:rsidRPr="00076A0D">
        <w:rPr>
          <w:rFonts w:ascii="Courier New" w:hAnsi="Courier New"/>
          <w:b/>
          <w:sz w:val="16"/>
          <w:szCs w:val="24"/>
        </w:rPr>
        <w:t xml:space="preserve">  1/2015 </w:t>
      </w:r>
      <w:proofErr w:type="spellStart"/>
      <w:r w:rsidRPr="00076A0D">
        <w:rPr>
          <w:rFonts w:ascii="Courier New" w:hAnsi="Courier New"/>
          <w:b/>
          <w:sz w:val="16"/>
          <w:szCs w:val="24"/>
        </w:rPr>
        <w:t>RFeldman</w:t>
      </w:r>
      <w:proofErr w:type="spellEnd"/>
      <w:r w:rsidRPr="00076A0D">
        <w:rPr>
          <w:rFonts w:ascii="Courier New" w:hAnsi="Courier New"/>
          <w:b/>
          <w:sz w:val="16"/>
          <w:szCs w:val="24"/>
        </w:rPr>
        <w:t xml:space="preserve"> --&gt; </w:t>
      </w:r>
    </w:p>
    <w:p w:rsidR="00076A0D" w:rsidRPr="00076A0D" w:rsidRDefault="00076A0D" w:rsidP="00076A0D">
      <w:pPr>
        <w:spacing w:after="0"/>
        <w:rPr>
          <w:rFonts w:ascii="Courier New" w:hAnsi="Courier New"/>
          <w:b/>
          <w:sz w:val="16"/>
          <w:szCs w:val="24"/>
        </w:rPr>
      </w:pPr>
      <w:proofErr w:type="gramStart"/>
      <w:r w:rsidRPr="00076A0D">
        <w:rPr>
          <w:rFonts w:ascii="Courier New" w:hAnsi="Courier New"/>
          <w:b/>
          <w:sz w:val="16"/>
          <w:szCs w:val="24"/>
        </w:rPr>
        <w:t>&lt;!--</w:t>
      </w:r>
      <w:proofErr w:type="gramEnd"/>
      <w:r w:rsidRPr="00076A0D">
        <w:rPr>
          <w:rFonts w:ascii="Courier New" w:hAnsi="Courier New"/>
          <w:b/>
          <w:sz w:val="16"/>
          <w:szCs w:val="24"/>
        </w:rPr>
        <w:t xml:space="preserve">  This is the SQL mapping for NMAAHC.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ind w:firstLine="720"/>
        <w:rPr>
          <w:rFonts w:ascii="Courier New" w:hAnsi="Courier New"/>
          <w:b/>
          <w:sz w:val="16"/>
          <w:szCs w:val="24"/>
        </w:rPr>
      </w:pPr>
      <w:r w:rsidRPr="00076A0D">
        <w:rPr>
          <w:rFonts w:ascii="Courier New" w:hAnsi="Courier New"/>
          <w:b/>
          <w:sz w:val="16"/>
          <w:szCs w:val="24"/>
        </w:rPr>
        <w:t xml:space="preserve">The key field is enclosed in '?' and is substituted within the java code for the </w:t>
      </w:r>
    </w:p>
    <w:p w:rsidR="00076A0D" w:rsidRPr="00076A0D" w:rsidRDefault="00076A0D" w:rsidP="00076A0D">
      <w:pPr>
        <w:spacing w:after="0"/>
        <w:ind w:firstLine="720"/>
        <w:rPr>
          <w:rFonts w:ascii="Courier New" w:hAnsi="Courier New"/>
          <w:b/>
          <w:sz w:val="16"/>
          <w:szCs w:val="24"/>
        </w:rPr>
      </w:pPr>
      <w:proofErr w:type="gramStart"/>
      <w:r w:rsidRPr="00076A0D">
        <w:rPr>
          <w:rFonts w:ascii="Courier New" w:hAnsi="Courier New"/>
          <w:b/>
          <w:sz w:val="16"/>
          <w:szCs w:val="24"/>
        </w:rPr>
        <w:t>actual</w:t>
      </w:r>
      <w:proofErr w:type="gramEnd"/>
      <w:r w:rsidRPr="00076A0D">
        <w:rPr>
          <w:rFonts w:ascii="Courier New" w:hAnsi="Courier New"/>
          <w:b/>
          <w:sz w:val="16"/>
          <w:szCs w:val="24"/>
        </w:rPr>
        <w:t xml:space="preserve"> value.</w:t>
      </w:r>
      <w:r w:rsidRPr="00076A0D">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076A0D" w:rsidRPr="00076A0D" w:rsidRDefault="00076A0D" w:rsidP="00076A0D">
      <w:pPr>
        <w:spacing w:after="0"/>
        <w:rPr>
          <w:rFonts w:ascii="Courier New" w:hAnsi="Courier New"/>
          <w:b/>
          <w:sz w:val="16"/>
          <w:szCs w:val="24"/>
        </w:rPr>
      </w:pPr>
    </w:p>
    <w:p w:rsidR="00076A0D" w:rsidRPr="00076A0D" w:rsidRDefault="00C94BB3" w:rsidP="00076A0D">
      <w:pPr>
        <w:spacing w:after="0"/>
        <w:rPr>
          <w:rFonts w:ascii="Courier New" w:hAnsi="Courier New"/>
          <w:b/>
          <w:sz w:val="16"/>
          <w:szCs w:val="24"/>
        </w:rPr>
      </w:pPr>
      <w:r>
        <w:rPr>
          <w:rFonts w:ascii="Courier New" w:hAnsi="Courier New"/>
          <w:b/>
          <w:sz w:val="16"/>
          <w:szCs w:val="24"/>
        </w:rPr>
        <w:t>&lt;</w:t>
      </w:r>
      <w:proofErr w:type="spellStart"/>
      <w:proofErr w:type="gramStart"/>
      <w:r>
        <w:rPr>
          <w:rFonts w:ascii="Courier New" w:hAnsi="Courier New"/>
          <w:b/>
          <w:sz w:val="16"/>
          <w:szCs w:val="24"/>
        </w:rPr>
        <w:t>ingestToCIS</w:t>
      </w:r>
      <w:proofErr w:type="spellEnd"/>
      <w:proofErr w:type="gramEnd"/>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DAMSSelectList</w:t>
      </w:r>
      <w:proofErr w:type="spellEnd"/>
      <w:r w:rsidRPr="00076A0D">
        <w:rPr>
          <w:rFonts w:ascii="Courier New" w:hAnsi="Courier New"/>
          <w:b/>
          <w:sz w:val="16"/>
          <w:szCs w:val="24"/>
        </w:rPr>
        <w:t>"&gt;</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proofErr w:type="gramStart"/>
      <w:r w:rsidRPr="00880921">
        <w:rPr>
          <w:rFonts w:ascii="Courier New" w:hAnsi="Courier New"/>
          <w:b/>
          <w:sz w:val="16"/>
          <w:szCs w:val="24"/>
        </w:rPr>
        <w:t>select</w:t>
      </w:r>
      <w:proofErr w:type="gramEnd"/>
      <w:r w:rsidRPr="00880921">
        <w:rPr>
          <w:rFonts w:ascii="Courier New" w:hAnsi="Courier New"/>
          <w:b/>
          <w:sz w:val="16"/>
          <w:szCs w:val="24"/>
        </w:rPr>
        <w:t xml:space="preserve"> UOI_ID, OWNING_UNIT_UNIQUE_NAME</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from</w:t>
      </w:r>
      <w:proofErr w:type="gramEnd"/>
      <w:r w:rsidRPr="00880921">
        <w:rPr>
          <w:rFonts w:ascii="Courier New" w:hAnsi="Courier New"/>
          <w:b/>
          <w:sz w:val="16"/>
          <w:szCs w:val="24"/>
        </w:rPr>
        <w:t xml:space="preserve"> SI_ASSET_METADATA </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where</w:t>
      </w:r>
      <w:proofErr w:type="gramEnd"/>
      <w:r w:rsidRPr="00880921">
        <w:rPr>
          <w:rFonts w:ascii="Courier New" w:hAnsi="Courier New"/>
          <w:b/>
          <w:sz w:val="16"/>
          <w:szCs w:val="24"/>
        </w:rPr>
        <w:t xml:space="preserve"> UPPER(PUBLIC_USE) = 'YES'</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and</w:t>
      </w:r>
      <w:proofErr w:type="gramEnd"/>
      <w:r w:rsidRPr="00880921">
        <w:rPr>
          <w:rFonts w:ascii="Courier New" w:hAnsi="Courier New"/>
          <w:b/>
          <w:sz w:val="16"/>
          <w:szCs w:val="24"/>
        </w:rPr>
        <w:t xml:space="preserve"> SOURCE_SYSTEM_ID IS null</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r>
        <w:rPr>
          <w:rFonts w:ascii="Courier New" w:hAnsi="Courier New"/>
          <w:b/>
          <w:sz w:val="16"/>
          <w:szCs w:val="24"/>
        </w:rPr>
        <w:t xml:space="preserve"> </w:t>
      </w:r>
      <w:proofErr w:type="gramStart"/>
      <w:r w:rsidRPr="00880921">
        <w:rPr>
          <w:rFonts w:ascii="Courier New" w:hAnsi="Courier New"/>
          <w:b/>
          <w:sz w:val="16"/>
          <w:szCs w:val="24"/>
        </w:rPr>
        <w:t>and</w:t>
      </w:r>
      <w:proofErr w:type="gramEnd"/>
      <w:r w:rsidRPr="00880921">
        <w:rPr>
          <w:rFonts w:ascii="Courier New" w:hAnsi="Courier New"/>
          <w:b/>
          <w:sz w:val="16"/>
          <w:szCs w:val="24"/>
        </w:rPr>
        <w:t xml:space="preserve"> UOI_ID in (select UOI_ID from NODES_FOR_UOIS where NODE_ID = 116788)</w:t>
      </w:r>
    </w:p>
    <w:p w:rsidR="00880921" w:rsidRDefault="00880921" w:rsidP="00880921">
      <w:pPr>
        <w:spacing w:after="0"/>
        <w:rPr>
          <w:rFonts w:ascii="Courier New" w:hAnsi="Courier New"/>
          <w:b/>
          <w:sz w:val="16"/>
          <w:szCs w:val="24"/>
        </w:rPr>
      </w:pPr>
      <w:r w:rsidRPr="00880921">
        <w:rPr>
          <w:rFonts w:ascii="Courier New" w:hAnsi="Courier New"/>
          <w:b/>
          <w:sz w:val="16"/>
          <w:szCs w:val="24"/>
        </w:rPr>
        <w:t xml:space="preserve">                </w:t>
      </w:r>
      <w:proofErr w:type="gramStart"/>
      <w:r w:rsidRPr="00880921">
        <w:rPr>
          <w:rFonts w:ascii="Courier New" w:hAnsi="Courier New"/>
          <w:b/>
          <w:sz w:val="16"/>
          <w:szCs w:val="24"/>
        </w:rPr>
        <w:t>order</w:t>
      </w:r>
      <w:proofErr w:type="gramEnd"/>
      <w:r w:rsidRPr="00880921">
        <w:rPr>
          <w:rFonts w:ascii="Courier New" w:hAnsi="Courier New"/>
          <w:b/>
          <w:sz w:val="16"/>
          <w:szCs w:val="24"/>
        </w:rPr>
        <w:t xml:space="preserve"> by OWNING_UNIT_UNIQUE_NAME</w:t>
      </w:r>
    </w:p>
    <w:p w:rsidR="00076A0D" w:rsidRPr="00076A0D" w:rsidRDefault="00076A0D" w:rsidP="00880921">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CheckForExistingTMSRendition</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WHERE NOT EXISTS (</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'For IDS file'</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WHERE </w:t>
      </w:r>
      <w:proofErr w:type="spellStart"/>
      <w:r w:rsidRPr="00076A0D">
        <w:rPr>
          <w:rFonts w:ascii="Courier New" w:hAnsi="Courier New"/>
          <w:b/>
          <w:sz w:val="16"/>
          <w:szCs w:val="24"/>
        </w:rPr>
        <w:t>FileName</w:t>
      </w:r>
      <w:proofErr w:type="spellEnd"/>
      <w:r w:rsidRPr="00076A0D">
        <w:rPr>
          <w:rFonts w:ascii="Courier New" w:hAnsi="Courier New"/>
          <w:b/>
          <w:sz w:val="16"/>
          <w:szCs w:val="24"/>
        </w:rPr>
        <w:t xml:space="preserve"> = '</w:t>
      </w:r>
      <w:proofErr w:type="gramStart"/>
      <w:r w:rsidRPr="00076A0D">
        <w:rPr>
          <w:rFonts w:ascii="Courier New" w:hAnsi="Courier New"/>
          <w:b/>
          <w:sz w:val="16"/>
          <w:szCs w:val="24"/>
        </w:rPr>
        <w:t>?</w:t>
      </w:r>
      <w:proofErr w:type="spellStart"/>
      <w:r w:rsidRPr="00076A0D">
        <w:rPr>
          <w:rFonts w:ascii="Courier New" w:hAnsi="Courier New"/>
          <w:b/>
          <w:sz w:val="16"/>
          <w:szCs w:val="24"/>
        </w:rPr>
        <w:t>owning</w:t>
      </w:r>
      <w:proofErr w:type="gramEnd"/>
      <w:r w:rsidRPr="00076A0D">
        <w:rPr>
          <w:rFonts w:ascii="Courier New" w:hAnsi="Courier New"/>
          <w:b/>
          <w:sz w:val="16"/>
          <w:szCs w:val="24"/>
        </w:rPr>
        <w:t>_unit_unique_name</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t>'Non-IDS match on Rendition-Number-Filename'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b.RenditionID</w:t>
      </w:r>
      <w:proofErr w:type="spellEnd"/>
      <w:r w:rsidRPr="00076A0D">
        <w:rPr>
          <w:rFonts w:ascii="Courier New" w:hAnsi="Courier New"/>
          <w:b/>
          <w:sz w:val="16"/>
          <w:szCs w:val="24"/>
        </w:rPr>
        <w:t xml:space="preserv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a.isColor</w:t>
      </w:r>
      <w:proofErr w:type="spellEnd"/>
      <w:r w:rsidRPr="00076A0D">
        <w:rPr>
          <w:rFonts w:ascii="Courier New" w:hAnsi="Courier New"/>
          <w:b/>
          <w:sz w:val="16"/>
          <w:szCs w:val="24"/>
        </w:rPr>
        <w:t xml:space="preserve"> = 1</w:t>
      </w:r>
    </w:p>
    <w:p w:rsid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 xml:space="preserve">'NMAAHC-' + </w:t>
      </w:r>
      <w:proofErr w:type="spellStart"/>
      <w:r w:rsidRPr="00076A0D">
        <w:rPr>
          <w:rFonts w:ascii="Courier New" w:hAnsi="Courier New"/>
          <w:b/>
          <w:sz w:val="16"/>
          <w:szCs w:val="24"/>
        </w:rPr>
        <w:t>Rendit</w:t>
      </w:r>
      <w:r>
        <w:rPr>
          <w:rFonts w:ascii="Courier New" w:hAnsi="Courier New"/>
          <w:b/>
          <w:sz w:val="16"/>
          <w:szCs w:val="24"/>
        </w:rPr>
        <w:t>ionNumber</w:t>
      </w:r>
      <w:proofErr w:type="spellEnd"/>
      <w:r>
        <w:rPr>
          <w:rFonts w:ascii="Courier New" w:hAnsi="Courier New"/>
          <w:b/>
          <w:sz w:val="16"/>
          <w:szCs w:val="24"/>
        </w:rPr>
        <w:t xml:space="preserve"> = </w:t>
      </w:r>
    </w:p>
    <w:p w:rsidR="00076A0D" w:rsidRPr="00076A0D" w:rsidRDefault="00076A0D"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proofErr w:type="gramStart"/>
      <w:r>
        <w:rPr>
          <w:rFonts w:ascii="Courier New" w:hAnsi="Courier New"/>
          <w:b/>
          <w:sz w:val="16"/>
          <w:szCs w:val="24"/>
        </w:rPr>
        <w:t>R</w:t>
      </w:r>
      <w:r w:rsidRPr="00076A0D">
        <w:rPr>
          <w:rFonts w:ascii="Courier New" w:hAnsi="Courier New"/>
          <w:b/>
          <w:sz w:val="16"/>
          <w:szCs w:val="24"/>
        </w:rPr>
        <w:t>EPLACE(</w:t>
      </w:r>
      <w:proofErr w:type="gramEnd"/>
      <w:r w:rsidRPr="00076A0D">
        <w:rPr>
          <w:rFonts w:ascii="Courier New" w:hAnsi="Courier New"/>
          <w:b/>
          <w:sz w:val="16"/>
          <w:szCs w:val="24"/>
        </w:rPr>
        <w:t>'?</w:t>
      </w:r>
      <w:proofErr w:type="spellStart"/>
      <w:r w:rsidRPr="00076A0D">
        <w:rPr>
          <w:rFonts w:ascii="Courier New" w:hAnsi="Courier New"/>
          <w:b/>
          <w:sz w:val="16"/>
          <w:szCs w:val="24"/>
        </w:rPr>
        <w:t>owning_unit_unique_name</w:t>
      </w:r>
      <w:proofErr w:type="spellEnd"/>
      <w:r w:rsidRPr="00076A0D">
        <w:rPr>
          <w:rFonts w:ascii="Courier New" w:hAnsi="Courier New"/>
          <w:b/>
          <w:sz w:val="16"/>
          <w:szCs w:val="24"/>
        </w:rPr>
        <w:t>?','_','.'))</w:t>
      </w:r>
      <w:r w:rsidR="00FE03E5">
        <w:rPr>
          <w:rFonts w:ascii="Courier New" w:hAnsi="Courier New"/>
          <w:b/>
          <w:sz w:val="16"/>
          <w:szCs w:val="24"/>
        </w:rPr>
        <w:tab/>
      </w:r>
      <w:r w:rsidR="00FE03E5">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C94BB3" w:rsidP="00076A0D">
      <w:pPr>
        <w:spacing w:after="0"/>
        <w:rPr>
          <w:rFonts w:ascii="Courier New" w:hAnsi="Courier New"/>
          <w:b/>
          <w:sz w:val="16"/>
          <w:szCs w:val="24"/>
        </w:rPr>
      </w:pPr>
      <w:r>
        <w:rPr>
          <w:rFonts w:ascii="Courier New" w:hAnsi="Courier New"/>
          <w:b/>
          <w:sz w:val="16"/>
          <w:szCs w:val="24"/>
        </w:rPr>
        <w:t>&lt;/</w:t>
      </w:r>
      <w:proofErr w:type="spellStart"/>
      <w:r>
        <w:rPr>
          <w:rFonts w:ascii="Courier New" w:hAnsi="Courier New"/>
          <w:b/>
          <w:sz w:val="16"/>
          <w:szCs w:val="24"/>
        </w:rPr>
        <w:t>ingestToCIS</w:t>
      </w:r>
      <w:proofErr w:type="spellEnd"/>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spellStart"/>
      <w:proofErr w:type="gramStart"/>
      <w:r w:rsidRPr="00076A0D">
        <w:rPr>
          <w:rFonts w:ascii="Courier New" w:hAnsi="Courier New"/>
          <w:b/>
          <w:sz w:val="16"/>
          <w:szCs w:val="24"/>
        </w:rPr>
        <w:t>ingestToDAMS</w:t>
      </w:r>
      <w:proofErr w:type="spellEnd"/>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TMSSelectList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mf.FileName</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mr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mf.RenditionID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mr.isColor</w:t>
      </w:r>
      <w:proofErr w:type="spellEnd"/>
      <w:r w:rsidRPr="00076A0D">
        <w:rPr>
          <w:rFonts w:ascii="Courier New" w:hAnsi="Courier New"/>
          <w:b/>
          <w:sz w:val="16"/>
          <w:szCs w:val="24"/>
        </w:rPr>
        <w:t xml:space="preserve"> = 0</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CDIS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 xml:space="preserve"> </w:t>
      </w:r>
      <w:proofErr w:type="spellStart"/>
      <w:r w:rsidRPr="00076A0D">
        <w:rPr>
          <w:rFonts w:ascii="Courier New" w:hAnsi="Courier New"/>
          <w:b/>
          <w:sz w:val="16"/>
          <w:szCs w:val="24"/>
        </w:rPr>
        <w:t>CDIS.RenditionID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mr.RenditionID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 1077</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005D455F">
        <w:rPr>
          <w:rFonts w:ascii="Courier New" w:hAnsi="Courier New"/>
          <w:b/>
          <w:sz w:val="16"/>
          <w:szCs w:val="24"/>
        </w:rPr>
        <w:t>CheckForExisting</w:t>
      </w:r>
      <w:r w:rsidRPr="00076A0D">
        <w:rPr>
          <w:rFonts w:ascii="Courier New" w:hAnsi="Courier New"/>
          <w:b/>
          <w:sz w:val="16"/>
          <w:szCs w:val="24"/>
        </w:rPr>
        <w:t>DAMS</w:t>
      </w:r>
      <w:r w:rsidR="00880921">
        <w:rPr>
          <w:rFonts w:ascii="Courier New" w:hAnsi="Courier New"/>
          <w:b/>
          <w:sz w:val="16"/>
          <w:szCs w:val="24"/>
        </w:rPr>
        <w:t>Image</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dual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r>
      <w:proofErr w:type="spellStart"/>
      <w:r w:rsidRPr="00076A0D">
        <w:rPr>
          <w:rFonts w:ascii="Courier New" w:hAnsi="Courier New"/>
          <w:b/>
          <w:sz w:val="16"/>
          <w:szCs w:val="24"/>
        </w:rPr>
        <w:t>si_asset_metadata</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si</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OWNING_UNIT_UNIQUE_NAME </w:t>
      </w:r>
      <w:proofErr w:type="gramStart"/>
      <w:r w:rsidRPr="00076A0D">
        <w:rPr>
          <w:rFonts w:ascii="Courier New" w:hAnsi="Courier New"/>
          <w:b/>
          <w:sz w:val="16"/>
          <w:szCs w:val="24"/>
        </w:rPr>
        <w:t>= ?</w:t>
      </w:r>
      <w:proofErr w:type="spellStart"/>
      <w:proofErr w:type="gramEnd"/>
      <w:r w:rsidRPr="00076A0D">
        <w:rPr>
          <w:rFonts w:ascii="Courier New" w:hAnsi="Courier New"/>
          <w:b/>
          <w:sz w:val="16"/>
          <w:szCs w:val="24"/>
        </w:rPr>
        <w:t>fileName</w:t>
      </w:r>
      <w:proofErr w:type="spellEnd"/>
      <w:r w:rsidRPr="00076A0D">
        <w:rPr>
          <w:rFonts w:ascii="Courier New" w:hAnsi="Courier New"/>
          <w:b/>
          <w:sz w:val="16"/>
          <w:szCs w:val="24"/>
        </w:rPr>
        <w:t>?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spellStart"/>
      <w:r w:rsidRPr="00076A0D">
        <w:rPr>
          <w:rFonts w:ascii="Courier New" w:hAnsi="Courier New"/>
          <w:b/>
          <w:sz w:val="16"/>
          <w:szCs w:val="24"/>
        </w:rPr>
        <w:t>ingestToDAMS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lastRenderedPageBreak/>
        <w:t>&lt;</w:t>
      </w:r>
      <w:proofErr w:type="spellStart"/>
      <w:proofErr w:type="gramStart"/>
      <w:r w:rsidRPr="00076A0D">
        <w:rPr>
          <w:rFonts w:ascii="Courier New" w:hAnsi="Courier New"/>
          <w:b/>
          <w:sz w:val="16"/>
          <w:szCs w:val="24"/>
        </w:rPr>
        <w:t>link</w:t>
      </w:r>
      <w:r w:rsidR="007C2C31">
        <w:rPr>
          <w:rFonts w:ascii="Courier New" w:hAnsi="Courier New"/>
          <w:b/>
          <w:sz w:val="16"/>
          <w:szCs w:val="24"/>
        </w:rPr>
        <w:t>ToCIS</w:t>
      </w:r>
      <w:proofErr w:type="spellEnd"/>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w:t>
      </w:r>
      <w:r w:rsidR="00880921">
        <w:rPr>
          <w:rFonts w:ascii="Courier New" w:hAnsi="Courier New"/>
          <w:b/>
          <w:sz w:val="16"/>
          <w:szCs w:val="24"/>
        </w:rPr>
        <w:t>ery type="</w:t>
      </w:r>
      <w:proofErr w:type="spellStart"/>
      <w:r w:rsidR="00880921">
        <w:rPr>
          <w:rFonts w:ascii="Courier New" w:hAnsi="Courier New"/>
          <w:b/>
          <w:sz w:val="16"/>
          <w:szCs w:val="24"/>
        </w:rPr>
        <w:t>RetrieveDamsImages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r>
      <w:proofErr w:type="spellStart"/>
      <w:r w:rsidRPr="00076A0D">
        <w:rPr>
          <w:rFonts w:ascii="Courier New" w:hAnsi="Courier New"/>
          <w:b/>
          <w:sz w:val="16"/>
          <w:szCs w:val="24"/>
        </w:rPr>
        <w:t>uoi_id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owning_unit_unique_name</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from</w:t>
      </w:r>
      <w:proofErr w:type="gramEnd"/>
      <w:r w:rsidRPr="00076A0D">
        <w:rPr>
          <w:rFonts w:ascii="Courier New" w:hAnsi="Courier New"/>
          <w:b/>
          <w:sz w:val="16"/>
          <w:szCs w:val="24"/>
        </w:rPr>
        <w:tab/>
        <w:t>SI_ASSET_METADATA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where</w:t>
      </w:r>
      <w:proofErr w:type="gramEnd"/>
      <w:r w:rsidRPr="00076A0D">
        <w:rPr>
          <w:rFonts w:ascii="Courier New" w:hAnsi="Courier New"/>
          <w:b/>
          <w:sz w:val="16"/>
          <w:szCs w:val="24"/>
        </w:rPr>
        <w:tab/>
        <w:t>UPPER(PUBLIC_USE) = 'YES'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and</w:t>
      </w:r>
      <w:proofErr w:type="gramEnd"/>
      <w:r w:rsidRPr="00076A0D">
        <w:rPr>
          <w:rFonts w:ascii="Courier New" w:hAnsi="Courier New"/>
          <w:b/>
          <w:sz w:val="16"/>
          <w:szCs w:val="24"/>
        </w:rPr>
        <w:tab/>
        <w:t>SOURCE_SYSTEM_ID IS null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proofErr w:type="gramStart"/>
      <w:r w:rsidRPr="00076A0D">
        <w:rPr>
          <w:rFonts w:ascii="Courier New" w:hAnsi="Courier New"/>
          <w:b/>
          <w:sz w:val="16"/>
          <w:szCs w:val="24"/>
        </w:rPr>
        <w:t>and</w:t>
      </w:r>
      <w:proofErr w:type="gramEnd"/>
      <w:r w:rsidRPr="00076A0D">
        <w:rPr>
          <w:rFonts w:ascii="Courier New" w:hAnsi="Courier New"/>
          <w:b/>
          <w:sz w:val="16"/>
          <w:szCs w:val="24"/>
        </w:rPr>
        <w:tab/>
        <w:t>OWNING_UNIT_UNIQUE_NAME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order</w:t>
      </w:r>
      <w:proofErr w:type="gramEnd"/>
      <w:r w:rsidRPr="00076A0D">
        <w:rPr>
          <w:rFonts w:ascii="Courier New" w:hAnsi="Courier New"/>
          <w:b/>
          <w:sz w:val="16"/>
          <w:szCs w:val="24"/>
        </w:rPr>
        <w:t xml:space="preserve"> by OWNING_UNIT_UNIQUE_NAME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FB6F85" w:rsidRPr="00FB6F85">
        <w:t xml:space="preserve"> </w:t>
      </w:r>
      <w:proofErr w:type="spellStart"/>
      <w:r w:rsidR="00FB6F85" w:rsidRPr="00FB6F85">
        <w:rPr>
          <w:rFonts w:ascii="Courier New" w:hAnsi="Courier New"/>
          <w:b/>
          <w:sz w:val="16"/>
          <w:szCs w:val="24"/>
        </w:rPr>
        <w:t>checkAgainstCollections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a.RenditionNumber</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r>
      <w:proofErr w:type="gramStart"/>
      <w:r w:rsidRPr="00076A0D">
        <w:rPr>
          <w:rFonts w:ascii="Courier New" w:hAnsi="Courier New"/>
          <w:b/>
          <w:sz w:val="16"/>
          <w:szCs w:val="24"/>
        </w:rPr>
        <w:t>from</w:t>
      </w:r>
      <w:proofErr w:type="gramEnd"/>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b.RenditionID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a.isColor</w:t>
      </w:r>
      <w:proofErr w:type="spellEnd"/>
      <w:r w:rsidRPr="00076A0D">
        <w:rPr>
          <w:rFonts w:ascii="Courier New" w:hAnsi="Courier New"/>
          <w:b/>
          <w:sz w:val="16"/>
          <w:szCs w:val="24"/>
        </w:rPr>
        <w:t xml:space="preserve">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b.FileName</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owning_unit_unique_name</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b.PathID</w:t>
      </w:r>
      <w:proofErr w:type="spellEnd"/>
      <w:r w:rsidRPr="00076A0D">
        <w:rPr>
          <w:rFonts w:ascii="Courier New" w:hAnsi="Courier New"/>
          <w:b/>
          <w:sz w:val="16"/>
          <w:szCs w:val="24"/>
        </w:rPr>
        <w:t xml:space="preserve"> = 9</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t xml:space="preserve">not exists (Select 'X' from CDIS c where </w:t>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c.RenditionID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b.FileName</w:t>
      </w:r>
      <w:proofErr w:type="spellEnd"/>
      <w:r w:rsidRPr="00076A0D">
        <w:rPr>
          <w:rFonts w:ascii="Courier New" w:hAnsi="Courier New"/>
          <w:b/>
          <w:sz w:val="16"/>
          <w:szCs w:val="24"/>
        </w:rPr>
        <w:t xml:space="preserv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union</w:t>
      </w:r>
      <w:proofErr w:type="gram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select</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a.RenditionNumber</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MediaFiles</w:t>
      </w:r>
      <w:proofErr w:type="spellEnd"/>
      <w:r w:rsidRPr="00076A0D">
        <w:rPr>
          <w:rFonts w:ascii="Courier New" w:hAnsi="Courier New"/>
          <w:b/>
          <w:sz w:val="16"/>
          <w:szCs w:val="24"/>
        </w:rPr>
        <w:t xml:space="preserve">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where</w:t>
      </w:r>
      <w:proofErr w:type="gramEnd"/>
      <w:r w:rsidRPr="00076A0D">
        <w:rPr>
          <w:rFonts w:ascii="Courier New" w:hAnsi="Courier New"/>
          <w:b/>
          <w:sz w:val="16"/>
          <w:szCs w:val="24"/>
        </w:rPr>
        <w:tab/>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b.RenditionID</w:t>
      </w:r>
      <w:proofErr w:type="spellEnd"/>
      <w:r w:rsidRPr="00076A0D">
        <w:rPr>
          <w:rFonts w:ascii="Courier New" w:hAnsi="Courier New"/>
          <w:b/>
          <w:sz w:val="16"/>
          <w:szCs w:val="24"/>
        </w:rPr>
        <w:t xml:space="preserv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ab/>
      </w:r>
      <w:proofErr w:type="spellStart"/>
      <w:r w:rsidRPr="00076A0D">
        <w:rPr>
          <w:rFonts w:ascii="Courier New" w:hAnsi="Courier New"/>
          <w:b/>
          <w:sz w:val="16"/>
          <w:szCs w:val="24"/>
        </w:rPr>
        <w:t>a.isColor</w:t>
      </w:r>
      <w:proofErr w:type="spellEnd"/>
      <w:r w:rsidRPr="00076A0D">
        <w:rPr>
          <w:rFonts w:ascii="Courier New" w:hAnsi="Courier New"/>
          <w:b/>
          <w:sz w:val="16"/>
          <w:szCs w:val="24"/>
        </w:rPr>
        <w:t xml:space="preserve">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t xml:space="preserve">'NMAAHC-' + </w:t>
      </w:r>
      <w:proofErr w:type="spellStart"/>
      <w:r w:rsidRPr="00076A0D">
        <w:rPr>
          <w:rFonts w:ascii="Courier New" w:hAnsi="Courier New"/>
          <w:b/>
          <w:sz w:val="16"/>
          <w:szCs w:val="24"/>
        </w:rPr>
        <w:t>RenditionNumber</w:t>
      </w:r>
      <w:proofErr w:type="spellEnd"/>
      <w:r w:rsidRPr="00076A0D">
        <w:rPr>
          <w:rFonts w:ascii="Courier New" w:hAnsi="Courier New"/>
          <w:b/>
          <w:sz w:val="16"/>
          <w:szCs w:val="24"/>
        </w:rPr>
        <w:t xml:space="preserve"> = REPLACE('?</w:t>
      </w:r>
      <w:proofErr w:type="spellStart"/>
      <w:r w:rsidRPr="00076A0D">
        <w:rPr>
          <w:rFonts w:ascii="Courier New" w:hAnsi="Courier New"/>
          <w:b/>
          <w:sz w:val="16"/>
          <w:szCs w:val="24"/>
        </w:rPr>
        <w:t>owning_unit_unique_name</w:t>
      </w:r>
      <w:proofErr w:type="spellEnd"/>
      <w:r w:rsidRPr="00076A0D">
        <w:rPr>
          <w:rFonts w:ascii="Courier New" w:hAnsi="Courier New"/>
          <w:b/>
          <w:sz w:val="16"/>
          <w:szCs w:val="24"/>
        </w:rPr>
        <w:t>?','_','.')</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w:t>
      </w:r>
      <w:r w:rsidRPr="00076A0D">
        <w:rPr>
          <w:rFonts w:ascii="Courier New" w:hAnsi="Courier New"/>
          <w:b/>
          <w:sz w:val="16"/>
          <w:szCs w:val="24"/>
        </w:rPr>
        <w:tab/>
      </w:r>
      <w:proofErr w:type="spellStart"/>
      <w:r w:rsidRPr="00076A0D">
        <w:rPr>
          <w:rFonts w:ascii="Courier New" w:hAnsi="Courier New"/>
          <w:b/>
          <w:sz w:val="16"/>
          <w:szCs w:val="24"/>
        </w:rPr>
        <w:t>b.PathID</w:t>
      </w:r>
      <w:proofErr w:type="spellEnd"/>
      <w:r w:rsidRPr="00076A0D">
        <w:rPr>
          <w:rFonts w:ascii="Courier New" w:hAnsi="Courier New"/>
          <w:b/>
          <w:sz w:val="16"/>
          <w:szCs w:val="24"/>
        </w:rPr>
        <w:t xml:space="preserve"> = 6</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and</w:t>
      </w:r>
      <w:proofErr w:type="gramEnd"/>
      <w:r w:rsidRPr="00076A0D">
        <w:rPr>
          <w:rFonts w:ascii="Courier New" w:hAnsi="Courier New"/>
          <w:b/>
          <w:sz w:val="16"/>
          <w:szCs w:val="24"/>
        </w:rPr>
        <w:t xml:space="preserve"> not exists (Select 'X' from CDIS c where </w:t>
      </w:r>
      <w:proofErr w:type="spellStart"/>
      <w:r w:rsidRPr="00076A0D">
        <w:rPr>
          <w:rFonts w:ascii="Courier New" w:hAnsi="Courier New"/>
          <w:b/>
          <w:sz w:val="16"/>
          <w:szCs w:val="24"/>
        </w:rPr>
        <w:t>a.RenditionID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c.RenditionID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spellStart"/>
      <w:r w:rsidRPr="00076A0D">
        <w:rPr>
          <w:rFonts w:ascii="Courier New" w:hAnsi="Courier New"/>
          <w:b/>
          <w:sz w:val="16"/>
          <w:szCs w:val="24"/>
        </w:rPr>
        <w:t>link</w:t>
      </w:r>
      <w:r w:rsidR="007C2C31">
        <w:rPr>
          <w:rFonts w:ascii="Courier New" w:hAnsi="Courier New"/>
          <w:b/>
          <w:sz w:val="16"/>
          <w:szCs w:val="24"/>
        </w:rPr>
        <w:t>ToCIS</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w:t>
      </w:r>
      <w:proofErr w:type="gramStart"/>
      <w:r w:rsidRPr="00076A0D">
        <w:rPr>
          <w:rFonts w:ascii="Courier New" w:hAnsi="Courier New"/>
          <w:b/>
          <w:sz w:val="16"/>
          <w:szCs w:val="24"/>
        </w:rPr>
        <w:t>sync</w:t>
      </w:r>
      <w:proofErr w:type="gram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singleResult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mm.Restrictions</w:t>
      </w:r>
      <w:proofErr w:type="spell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other_constraints</w:t>
      </w:r>
      <w:proofErr w:type="spellEnd"/>
      <w:r w:rsidRPr="00076A0D">
        <w:rPr>
          <w:rFonts w:ascii="Courier New" w:hAnsi="Courier New"/>
          <w:b/>
          <w:sz w:val="16"/>
          <w:szCs w:val="24"/>
        </w:rPr>
        <w:t>,</w:t>
      </w:r>
    </w:p>
    <w:p w:rsidR="00FE03E5" w:rsidRDefault="00076A0D" w:rsidP="00FE03E5">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gramStart"/>
      <w:r w:rsidRPr="00076A0D">
        <w:rPr>
          <w:rFonts w:ascii="Courier New" w:hAnsi="Courier New"/>
          <w:b/>
          <w:sz w:val="16"/>
          <w:szCs w:val="24"/>
        </w:rPr>
        <w:t>REPLACE(</w:t>
      </w:r>
      <w:proofErr w:type="gramEnd"/>
      <w:r w:rsidRPr="00076A0D">
        <w:rPr>
          <w:rFonts w:ascii="Courier New" w:hAnsi="Courier New"/>
          <w:b/>
          <w:sz w:val="16"/>
          <w:szCs w:val="24"/>
        </w:rPr>
        <w:t>REPLACE (</w:t>
      </w:r>
      <w:proofErr w:type="spellStart"/>
      <w:r w:rsidRPr="00076A0D">
        <w:rPr>
          <w:rFonts w:ascii="Courier New" w:hAnsi="Courier New"/>
          <w:b/>
          <w:sz w:val="16"/>
          <w:szCs w:val="24"/>
        </w:rPr>
        <w:t>mr.Remarks</w:t>
      </w:r>
      <w:proofErr w:type="spellEnd"/>
      <w:r w:rsidRPr="00076A0D">
        <w:rPr>
          <w:rFonts w:ascii="Courier New" w:hAnsi="Courier New"/>
          <w:b/>
          <w:sz w:val="16"/>
          <w:szCs w:val="24"/>
        </w:rPr>
        <w:t xml:space="preserve">,'[MAX IDS SIZE =',''),']','')  </w:t>
      </w:r>
      <w:r w:rsidRPr="00076A0D">
        <w:rPr>
          <w:rFonts w:ascii="Courier New" w:hAnsi="Courier New"/>
          <w:b/>
          <w:sz w:val="16"/>
          <w:szCs w:val="24"/>
        </w:rPr>
        <w:tab/>
      </w:r>
    </w:p>
    <w:p w:rsidR="00076A0D" w:rsidRPr="00076A0D" w:rsidRDefault="00FE03E5" w:rsidP="00FE03E5">
      <w:pPr>
        <w:spacing w:after="0"/>
        <w:ind w:left="5760" w:firstLine="720"/>
        <w:rPr>
          <w:rFonts w:ascii="Courier New" w:hAnsi="Courier New"/>
          <w:b/>
          <w:sz w:val="16"/>
          <w:szCs w:val="24"/>
        </w:rPr>
      </w:pPr>
      <w:r>
        <w:rPr>
          <w:rFonts w:ascii="Courier New" w:hAnsi="Courier New"/>
          <w:b/>
          <w:sz w:val="16"/>
          <w:szCs w:val="24"/>
        </w:rPr>
        <w:t>A</w:t>
      </w:r>
      <w:r w:rsidR="00076A0D" w:rsidRPr="00076A0D">
        <w:rPr>
          <w:rFonts w:ascii="Courier New" w:hAnsi="Courier New"/>
          <w:b/>
          <w:sz w:val="16"/>
          <w:szCs w:val="24"/>
        </w:rPr>
        <w:t>S</w:t>
      </w:r>
      <w:r>
        <w:rPr>
          <w:rFonts w:ascii="Courier New" w:hAnsi="Courier New"/>
          <w:b/>
          <w:sz w:val="16"/>
          <w:szCs w:val="24"/>
        </w:rPr>
        <w:t xml:space="preserve"> </w:t>
      </w:r>
      <w:proofErr w:type="spellStart"/>
      <w:r w:rsidR="00076A0D" w:rsidRPr="00076A0D">
        <w:rPr>
          <w:rFonts w:ascii="Courier New" w:hAnsi="Courier New"/>
          <w:b/>
          <w:sz w:val="16"/>
          <w:szCs w:val="24"/>
        </w:rPr>
        <w:t>max_ids_size</w:t>
      </w:r>
      <w:proofErr w:type="spellEnd"/>
      <w:r w:rsidR="00076A0D" w:rsidRPr="00076A0D">
        <w:rPr>
          <w:rFonts w:ascii="Courier New" w:hAnsi="Courier New"/>
          <w:b/>
          <w:sz w:val="16"/>
          <w:szCs w:val="24"/>
        </w:rPr>
        <w:t>,</w:t>
      </w:r>
    </w:p>
    <w:p w:rsidR="00076A0D" w:rsidRPr="00076A0D" w:rsidRDefault="00FE03E5"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proofErr w:type="spellStart"/>
      <w:proofErr w:type="gramStart"/>
      <w:r>
        <w:rPr>
          <w:rFonts w:ascii="Courier New" w:hAnsi="Courier New"/>
          <w:b/>
          <w:sz w:val="16"/>
          <w:szCs w:val="24"/>
        </w:rPr>
        <w:t>mr.Remarks</w:t>
      </w:r>
      <w:proofErr w:type="spellEnd"/>
      <w:proofErr w:type="gramEnd"/>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sidR="00076A0D" w:rsidRPr="00076A0D">
        <w:rPr>
          <w:rFonts w:ascii="Courier New" w:hAnsi="Courier New"/>
          <w:b/>
          <w:sz w:val="16"/>
          <w:szCs w:val="24"/>
        </w:rPr>
        <w:t xml:space="preserve">AS </w:t>
      </w:r>
      <w:proofErr w:type="spellStart"/>
      <w:r w:rsidR="00076A0D" w:rsidRPr="00076A0D">
        <w:rPr>
          <w:rFonts w:ascii="Courier New" w:hAnsi="Courier New"/>
          <w:b/>
          <w:sz w:val="16"/>
          <w:szCs w:val="24"/>
        </w:rPr>
        <w:t>digital_item_notes</w:t>
      </w:r>
      <w:proofErr w:type="spellEnd"/>
      <w:r w:rsidR="00076A0D" w:rsidRPr="00076A0D">
        <w:rPr>
          <w:rFonts w:ascii="Courier New" w:hAnsi="Courier New"/>
          <w:b/>
          <w:sz w:val="16"/>
          <w:szCs w:val="24"/>
        </w:rPr>
        <w: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CASE WHEN </w:t>
      </w:r>
      <w:proofErr w:type="spellStart"/>
      <w:r w:rsidRPr="00076A0D">
        <w:rPr>
          <w:rFonts w:ascii="Courier New" w:hAnsi="Courier New"/>
          <w:b/>
          <w:sz w:val="16"/>
          <w:szCs w:val="24"/>
        </w:rPr>
        <w:t>mm.PublicAccess</w:t>
      </w:r>
      <w:proofErr w:type="spellEnd"/>
      <w:r w:rsidR="00FE03E5">
        <w:rPr>
          <w:rFonts w:ascii="Courier New" w:hAnsi="Courier New"/>
          <w:b/>
          <w:sz w:val="16"/>
          <w:szCs w:val="24"/>
        </w:rPr>
        <w:t xml:space="preserve"> = 1 THEN 'No' ELSE 'Yes' END </w:t>
      </w:r>
    </w:p>
    <w:p w:rsidR="00076A0D" w:rsidRPr="00076A0D" w:rsidRDefault="00076A0D" w:rsidP="00FE03E5">
      <w:pPr>
        <w:spacing w:after="0"/>
        <w:ind w:left="5760" w:firstLine="720"/>
        <w:rPr>
          <w:rFonts w:ascii="Courier New" w:hAnsi="Courier New"/>
          <w:b/>
          <w:sz w:val="16"/>
          <w:szCs w:val="24"/>
        </w:rPr>
      </w:pPr>
      <w:r w:rsidRPr="00076A0D">
        <w:rPr>
          <w:rFonts w:ascii="Courier New" w:hAnsi="Courier New"/>
          <w:b/>
          <w:sz w:val="16"/>
          <w:szCs w:val="24"/>
        </w:rPr>
        <w:t xml:space="preserve">AS </w:t>
      </w:r>
      <w:proofErr w:type="spellStart"/>
      <w:r w:rsidRPr="00076A0D">
        <w:rPr>
          <w:rFonts w:ascii="Courier New" w:hAnsi="Courier New"/>
          <w:b/>
          <w:sz w:val="16"/>
          <w:szCs w:val="24"/>
        </w:rPr>
        <w:t>is_restricted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r>
      <w:proofErr w:type="spellStart"/>
      <w:r w:rsidRPr="00076A0D">
        <w:rPr>
          <w:rFonts w:ascii="Courier New" w:hAnsi="Courier New"/>
          <w:b/>
          <w:sz w:val="16"/>
          <w:szCs w:val="24"/>
        </w:rPr>
        <w:t>MediaRenditions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mr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MediaMaster</w:t>
      </w:r>
      <w:proofErr w:type="spellEnd"/>
      <w:r w:rsidRPr="00076A0D">
        <w:rPr>
          <w:rFonts w:ascii="Courier New" w:hAnsi="Courier New"/>
          <w:b/>
          <w:sz w:val="16"/>
          <w:szCs w:val="24"/>
        </w:rPr>
        <w:t xml:space="preserve"> mm</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WHERE </w:t>
      </w:r>
      <w:r w:rsidRPr="00076A0D">
        <w:rPr>
          <w:rFonts w:ascii="Courier New" w:hAnsi="Courier New"/>
          <w:b/>
          <w:sz w:val="16"/>
          <w:szCs w:val="24"/>
        </w:rPr>
        <w:tab/>
      </w:r>
      <w:proofErr w:type="spellStart"/>
      <w:r w:rsidRPr="00076A0D">
        <w:rPr>
          <w:rFonts w:ascii="Courier New" w:hAnsi="Courier New"/>
          <w:b/>
          <w:sz w:val="16"/>
          <w:szCs w:val="24"/>
        </w:rPr>
        <w:t>mr.MediaMasterID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mm.MediaMasterID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mr.RenditionID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RenditionID</w:t>
      </w:r>
      <w:proofErr w:type="spellEnd"/>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singleResult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ob.CreditLine</w:t>
      </w:r>
      <w:proofErr w:type="spellEnd"/>
      <w:r w:rsidRPr="00076A0D">
        <w:rPr>
          <w:rFonts w:ascii="Courier New" w:hAnsi="Courier New"/>
          <w:b/>
          <w:sz w:val="16"/>
          <w:szCs w:val="24"/>
        </w:rPr>
        <w:t xml:space="preserve"> </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credit,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ob.Description</w:t>
      </w:r>
      <w:proofErr w:type="spellEnd"/>
      <w:r w:rsidRPr="00076A0D">
        <w:rPr>
          <w:rFonts w:ascii="Courier New" w:hAnsi="Courier New"/>
          <w:b/>
          <w:sz w:val="16"/>
          <w:szCs w:val="24"/>
        </w:rPr>
        <w:t xml:space="preserve"> + ' ' + </w:t>
      </w:r>
      <w:proofErr w:type="spellStart"/>
      <w:r w:rsidRPr="00076A0D">
        <w:rPr>
          <w:rFonts w:ascii="Courier New" w:hAnsi="Courier New"/>
          <w:b/>
          <w:sz w:val="16"/>
          <w:szCs w:val="24"/>
        </w:rPr>
        <w:t>ob.Dimensions</w:t>
      </w:r>
      <w:proofErr w:type="spellEnd"/>
      <w:r w:rsidRPr="00076A0D">
        <w:rPr>
          <w:rFonts w:ascii="Courier New" w:hAnsi="Courier New"/>
          <w:b/>
          <w:sz w:val="16"/>
          <w:szCs w:val="24"/>
        </w:rPr>
        <w:tab/>
      </w:r>
      <w:r w:rsidRPr="00076A0D">
        <w:rPr>
          <w:rFonts w:ascii="Courier New" w:hAnsi="Courier New"/>
          <w:b/>
          <w:sz w:val="16"/>
          <w:szCs w:val="24"/>
        </w:rPr>
        <w:tab/>
        <w:t>AS description,</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ob.portfolio</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group_title</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ob.ObjectNumber</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source_system_id</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ob.Title</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ob.Dated</w:t>
      </w:r>
      <w:proofErr w:type="spellEnd"/>
      <w:proofErr w:type="gramEnd"/>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AS </w:t>
      </w:r>
      <w:proofErr w:type="spellStart"/>
      <w:r w:rsidRPr="00076A0D">
        <w:rPr>
          <w:rFonts w:ascii="Courier New" w:hAnsi="Courier New"/>
          <w:b/>
          <w:sz w:val="16"/>
          <w:szCs w:val="24"/>
        </w:rPr>
        <w:t>work_creation_date</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Objects </w:t>
      </w:r>
      <w:proofErr w:type="spellStart"/>
      <w:r w:rsidRPr="00076A0D">
        <w:rPr>
          <w:rFonts w:ascii="Courier New" w:hAnsi="Courier New"/>
          <w:b/>
          <w:sz w:val="16"/>
          <w:szCs w:val="24"/>
        </w:rPr>
        <w:t>ob</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ObjectID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ObjectID</w:t>
      </w:r>
      <w:proofErr w:type="spellEnd"/>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proofErr w:type="spellStart"/>
      <w:r w:rsidRPr="00076A0D">
        <w:rPr>
          <w:rFonts w:ascii="Courier New" w:hAnsi="Courier New"/>
          <w:b/>
          <w:sz w:val="16"/>
          <w:szCs w:val="24"/>
        </w:rPr>
        <w:t>singleResult</w:t>
      </w:r>
      <w:proofErr w:type="spellEnd"/>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r>
      <w:proofErr w:type="spellStart"/>
      <w:r w:rsidRPr="00076A0D">
        <w:rPr>
          <w:rFonts w:ascii="Courier New" w:hAnsi="Courier New"/>
          <w:b/>
          <w:sz w:val="16"/>
          <w:szCs w:val="24"/>
        </w:rPr>
        <w:t>obr.Copyright</w:t>
      </w:r>
      <w:proofErr w:type="spellEnd"/>
      <w:r w:rsidRPr="00076A0D">
        <w:rPr>
          <w:rFonts w:ascii="Courier New" w:hAnsi="Courier New"/>
          <w:b/>
          <w:sz w:val="16"/>
          <w:szCs w:val="24"/>
        </w:rPr>
        <w:t xml:space="preserve"> </w:t>
      </w:r>
      <w:r w:rsidRPr="00076A0D">
        <w:rPr>
          <w:rFonts w:ascii="Courier New" w:hAnsi="Courier New"/>
          <w:b/>
          <w:sz w:val="16"/>
          <w:szCs w:val="24"/>
        </w:rPr>
        <w:tab/>
        <w:t xml:space="preserve"> </w:t>
      </w:r>
      <w:r w:rsidRPr="00076A0D">
        <w:rPr>
          <w:rFonts w:ascii="Courier New" w:hAnsi="Courier New"/>
          <w:b/>
          <w:sz w:val="16"/>
          <w:szCs w:val="24"/>
        </w:rPr>
        <w:tab/>
        <w:t xml:space="preserve">AS </w:t>
      </w:r>
      <w:proofErr w:type="spellStart"/>
      <w:r w:rsidRPr="00076A0D">
        <w:rPr>
          <w:rFonts w:ascii="Courier New" w:hAnsi="Courier New"/>
          <w:b/>
          <w:sz w:val="16"/>
          <w:szCs w:val="24"/>
        </w:rPr>
        <w:t>rights_holder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proofErr w:type="gramStart"/>
      <w:r w:rsidRPr="00076A0D">
        <w:rPr>
          <w:rFonts w:ascii="Courier New" w:hAnsi="Courier New"/>
          <w:b/>
          <w:sz w:val="16"/>
          <w:szCs w:val="24"/>
        </w:rPr>
        <w:t>obrt.ObjRightsType</w:t>
      </w:r>
      <w:proofErr w:type="spellEnd"/>
      <w:proofErr w:type="gramEnd"/>
      <w:r w:rsidRPr="00076A0D">
        <w:rPr>
          <w:rFonts w:ascii="Courier New" w:hAnsi="Courier New"/>
          <w:b/>
          <w:sz w:val="16"/>
          <w:szCs w:val="24"/>
        </w:rPr>
        <w:tab/>
        <w:t xml:space="preserve">AS </w:t>
      </w:r>
      <w:proofErr w:type="spellStart"/>
      <w:r w:rsidRPr="00076A0D">
        <w:rPr>
          <w:rFonts w:ascii="Courier New" w:hAnsi="Courier New"/>
          <w:b/>
          <w:sz w:val="16"/>
          <w:szCs w:val="24"/>
        </w:rPr>
        <w:t>terms_and_restrictions</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r>
      <w:proofErr w:type="spellStart"/>
      <w:r w:rsidRPr="00076A0D">
        <w:rPr>
          <w:rFonts w:ascii="Courier New" w:hAnsi="Courier New"/>
          <w:b/>
          <w:sz w:val="16"/>
          <w:szCs w:val="24"/>
        </w:rPr>
        <w:t>ObjRights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obr</w:t>
      </w:r>
      <w:proofErr w:type="spell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proofErr w:type="spellStart"/>
      <w:r w:rsidRPr="00076A0D">
        <w:rPr>
          <w:rFonts w:ascii="Courier New" w:hAnsi="Courier New"/>
          <w:b/>
          <w:sz w:val="16"/>
          <w:szCs w:val="24"/>
        </w:rPr>
        <w:t>ObjRightsTypes</w:t>
      </w:r>
      <w:proofErr w:type="spellEnd"/>
      <w:r w:rsidRPr="00076A0D">
        <w:rPr>
          <w:rFonts w:ascii="Courier New" w:hAnsi="Courier New"/>
          <w:b/>
          <w:sz w:val="16"/>
          <w:szCs w:val="24"/>
        </w:rPr>
        <w:t xml:space="preserve"> </w:t>
      </w:r>
      <w:proofErr w:type="spellStart"/>
      <w:r w:rsidRPr="00076A0D">
        <w:rPr>
          <w:rFonts w:ascii="Courier New" w:hAnsi="Courier New"/>
          <w:b/>
          <w:sz w:val="16"/>
          <w:szCs w:val="24"/>
        </w:rPr>
        <w:t>obrt</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obr.ObjRightsTypeID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obrt.ObjRightsTypeID</w:t>
      </w:r>
      <w:proofErr w:type="spellEnd"/>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r>
      <w:proofErr w:type="spellStart"/>
      <w:r w:rsidRPr="00076A0D">
        <w:rPr>
          <w:rFonts w:ascii="Courier New" w:hAnsi="Courier New"/>
          <w:b/>
          <w:sz w:val="16"/>
          <w:szCs w:val="24"/>
        </w:rPr>
        <w:t>ObjectID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ObjectID</w:t>
      </w:r>
      <w:proofErr w:type="spellEnd"/>
      <w:proofErr w:type="gramEnd"/>
      <w:r w:rsidRPr="00076A0D">
        <w:rPr>
          <w:rFonts w:ascii="Courier New" w:hAnsi="Courier New"/>
          <w:b/>
          <w:sz w:val="16"/>
          <w:szCs w:val="24"/>
        </w:rPr>
        <w: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 type="</w:t>
      </w:r>
      <w:proofErr w:type="spellStart"/>
      <w:r w:rsidRPr="00076A0D">
        <w:rPr>
          <w:rFonts w:ascii="Courier New" w:hAnsi="Courier New"/>
          <w:b/>
          <w:sz w:val="16"/>
          <w:szCs w:val="24"/>
        </w:rPr>
        <w:t>cursorAppend</w:t>
      </w:r>
      <w:proofErr w:type="spellEnd"/>
      <w:r w:rsidRPr="00076A0D">
        <w:rPr>
          <w:rFonts w:ascii="Courier New" w:hAnsi="Courier New"/>
          <w:b/>
          <w:sz w:val="16"/>
          <w:szCs w:val="24"/>
        </w:rPr>
        <w:t>" delimiter=", "&gt;</w:t>
      </w:r>
    </w:p>
    <w:p w:rsidR="00076A0D" w:rsidRPr="00076A0D" w:rsidRDefault="00FE03E5" w:rsidP="00076A0D">
      <w:pPr>
        <w:spacing w:after="0"/>
        <w:rPr>
          <w:rFonts w:ascii="Courier New" w:hAnsi="Courier New"/>
          <w:b/>
          <w:sz w:val="16"/>
          <w:szCs w:val="24"/>
        </w:rPr>
      </w:pPr>
      <w:r>
        <w:rPr>
          <w:rFonts w:ascii="Courier New" w:hAnsi="Courier New"/>
          <w:b/>
          <w:sz w:val="16"/>
          <w:szCs w:val="24"/>
        </w:rPr>
        <w:lastRenderedPageBreak/>
        <w:tab/>
      </w:r>
      <w:r w:rsidR="00076A0D" w:rsidRPr="00076A0D">
        <w:rPr>
          <w:rFonts w:ascii="Courier New" w:hAnsi="Courier New"/>
          <w:b/>
          <w:sz w:val="16"/>
          <w:szCs w:val="24"/>
        </w:rPr>
        <w:tab/>
        <w:t>SELECT</w:t>
      </w:r>
      <w:r w:rsidR="00076A0D" w:rsidRPr="00076A0D">
        <w:rPr>
          <w:rFonts w:ascii="Courier New" w:hAnsi="Courier New"/>
          <w:b/>
          <w:sz w:val="16"/>
          <w:szCs w:val="24"/>
        </w:rPr>
        <w:tab/>
        <w:t xml:space="preserve">DISTINCT </w:t>
      </w:r>
      <w:proofErr w:type="spellStart"/>
      <w:r w:rsidR="00076A0D" w:rsidRPr="00076A0D">
        <w:rPr>
          <w:rFonts w:ascii="Courier New" w:hAnsi="Courier New"/>
          <w:b/>
          <w:sz w:val="16"/>
          <w:szCs w:val="24"/>
        </w:rPr>
        <w:t>c.DisplayName</w:t>
      </w:r>
      <w:proofErr w:type="spellEnd"/>
      <w:r w:rsidR="00076A0D" w:rsidRPr="00076A0D">
        <w:rPr>
          <w:rFonts w:ascii="Courier New" w:hAnsi="Courier New"/>
          <w:b/>
          <w:sz w:val="16"/>
          <w:szCs w:val="24"/>
        </w:rPr>
        <w:t xml:space="preserve"> </w:t>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t>AS keywords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Constituents c, </w:t>
      </w:r>
      <w:proofErr w:type="spellStart"/>
      <w:r w:rsidRPr="00076A0D">
        <w:rPr>
          <w:rFonts w:ascii="Courier New" w:hAnsi="Courier New"/>
          <w:b/>
          <w:sz w:val="16"/>
          <w:szCs w:val="24"/>
        </w:rPr>
        <w:t>ObjConXrefs</w:t>
      </w:r>
      <w:proofErr w:type="spellEnd"/>
      <w:r w:rsidRPr="00076A0D">
        <w:rPr>
          <w:rFonts w:ascii="Courier New" w:hAnsi="Courier New"/>
          <w:b/>
          <w:sz w:val="16"/>
          <w:szCs w:val="24"/>
        </w:rPr>
        <w:t xml:space="preserve"> o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r>
      <w:proofErr w:type="spellStart"/>
      <w:r w:rsidRPr="00076A0D">
        <w:rPr>
          <w:rFonts w:ascii="Courier New" w:hAnsi="Courier New"/>
          <w:b/>
          <w:sz w:val="16"/>
          <w:szCs w:val="24"/>
        </w:rPr>
        <w:t>c.ConstituentID</w:t>
      </w:r>
      <w:proofErr w:type="spellEnd"/>
      <w:r w:rsidRPr="00076A0D">
        <w:rPr>
          <w:rFonts w:ascii="Courier New" w:hAnsi="Courier New"/>
          <w:b/>
          <w:sz w:val="16"/>
          <w:szCs w:val="24"/>
        </w:rPr>
        <w:t xml:space="preserve"> = </w:t>
      </w:r>
      <w:proofErr w:type="spellStart"/>
      <w:r w:rsidRPr="00076A0D">
        <w:rPr>
          <w:rFonts w:ascii="Courier New" w:hAnsi="Courier New"/>
          <w:b/>
          <w:sz w:val="16"/>
          <w:szCs w:val="24"/>
        </w:rPr>
        <w:t>o.ConstituentID</w:t>
      </w:r>
      <w:proofErr w:type="spellEnd"/>
      <w:r w:rsidRPr="00076A0D">
        <w:rPr>
          <w:rFonts w:ascii="Courier New" w:hAnsi="Courier New"/>
          <w:b/>
          <w:sz w:val="16"/>
          <w:szCs w:val="24"/>
        </w:rPr>
        <w:t xml:space="preserv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r>
      <w:proofErr w:type="spellStart"/>
      <w:r w:rsidRPr="00076A0D">
        <w:rPr>
          <w:rFonts w:ascii="Courier New" w:hAnsi="Courier New"/>
          <w:b/>
          <w:sz w:val="16"/>
          <w:szCs w:val="24"/>
        </w:rPr>
        <w:t>o.ObjectID</w:t>
      </w:r>
      <w:proofErr w:type="spellEnd"/>
      <w:r w:rsidRPr="00076A0D">
        <w:rPr>
          <w:rFonts w:ascii="Courier New" w:hAnsi="Courier New"/>
          <w:b/>
          <w:sz w:val="16"/>
          <w:szCs w:val="24"/>
        </w:rPr>
        <w:t xml:space="preserve"> </w:t>
      </w:r>
      <w:proofErr w:type="gramStart"/>
      <w:r w:rsidRPr="00076A0D">
        <w:rPr>
          <w:rFonts w:ascii="Courier New" w:hAnsi="Courier New"/>
          <w:b/>
          <w:sz w:val="16"/>
          <w:szCs w:val="24"/>
        </w:rPr>
        <w:t>= ?</w:t>
      </w:r>
      <w:proofErr w:type="spellStart"/>
      <w:r w:rsidRPr="00076A0D">
        <w:rPr>
          <w:rFonts w:ascii="Courier New" w:hAnsi="Courier New"/>
          <w:b/>
          <w:sz w:val="16"/>
          <w:szCs w:val="24"/>
        </w:rPr>
        <w:t>ObjectID</w:t>
      </w:r>
      <w:proofErr w:type="spellEnd"/>
      <w:proofErr w:type="gramEnd"/>
      <w:r w:rsidRPr="00076A0D">
        <w:rPr>
          <w:rFonts w:ascii="Courier New" w:hAnsi="Courier New"/>
          <w:b/>
          <w:sz w:val="16"/>
          <w:szCs w:val="24"/>
        </w:rPr>
        <w:t>?</w:t>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26012" w:rsidRDefault="00026012" w:rsidP="00076A0D">
      <w:pPr>
        <w:spacing w:after="0"/>
        <w:rPr>
          <w:rFonts w:ascii="Courier New" w:hAnsi="Courier New"/>
          <w:b/>
          <w:sz w:val="16"/>
          <w:szCs w:val="24"/>
        </w:rPr>
      </w:pP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&lt;</w:t>
      </w:r>
      <w:proofErr w:type="spellStart"/>
      <w:proofErr w:type="gramStart"/>
      <w:r w:rsidRPr="00026012">
        <w:rPr>
          <w:rFonts w:ascii="Courier New" w:hAnsi="Courier New"/>
          <w:b/>
          <w:sz w:val="16"/>
          <w:szCs w:val="24"/>
        </w:rPr>
        <w:t>thumbnailSync</w:t>
      </w:r>
      <w:proofErr w:type="spellEnd"/>
      <w:proofErr w:type="gramEnd"/>
      <w:r w:rsidRPr="00026012">
        <w:rPr>
          <w:rFonts w:ascii="Courier New" w:hAnsi="Courier New"/>
          <w:b/>
          <w:sz w:val="16"/>
          <w:szCs w:val="24"/>
        </w:rPr>
        <w:t>&gt;</w:t>
      </w: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ab/>
        <w:t>&lt;query type="</w:t>
      </w:r>
      <w:proofErr w:type="spellStart"/>
      <w:r w:rsidRPr="00026012">
        <w:rPr>
          <w:rFonts w:ascii="Courier New" w:hAnsi="Courier New"/>
          <w:b/>
          <w:sz w:val="16"/>
          <w:szCs w:val="24"/>
        </w:rPr>
        <w:t>retrieveRenditionIds</w:t>
      </w:r>
      <w:proofErr w:type="spellEnd"/>
      <w:r w:rsidRPr="00026012">
        <w:rPr>
          <w:rFonts w:ascii="Courier New" w:hAnsi="Courier New"/>
          <w:b/>
          <w:sz w:val="16"/>
          <w:szCs w:val="24"/>
        </w:rPr>
        <w:t>"&gt;</w:t>
      </w: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ab/>
      </w:r>
      <w:r w:rsidRPr="00026012">
        <w:rPr>
          <w:rFonts w:ascii="Courier New" w:hAnsi="Courier New"/>
          <w:b/>
          <w:sz w:val="16"/>
          <w:szCs w:val="24"/>
        </w:rPr>
        <w:tab/>
        <w:t>SELECT</w:t>
      </w:r>
      <w:r w:rsidRPr="00026012">
        <w:rPr>
          <w:rFonts w:ascii="Courier New" w:hAnsi="Courier New"/>
          <w:b/>
          <w:sz w:val="16"/>
          <w:szCs w:val="24"/>
        </w:rPr>
        <w:tab/>
      </w:r>
      <w:proofErr w:type="spellStart"/>
      <w:r w:rsidRPr="00026012">
        <w:rPr>
          <w:rFonts w:ascii="Courier New" w:hAnsi="Courier New"/>
          <w:b/>
          <w:sz w:val="16"/>
          <w:szCs w:val="24"/>
        </w:rPr>
        <w:t>RenditionID</w:t>
      </w:r>
      <w:proofErr w:type="spellEnd"/>
      <w:r w:rsidRPr="00026012">
        <w:rPr>
          <w:rFonts w:ascii="Courier New" w:hAnsi="Courier New"/>
          <w:b/>
          <w:sz w:val="16"/>
          <w:szCs w:val="24"/>
        </w:rPr>
        <w:t xml:space="preserve">, </w:t>
      </w:r>
      <w:proofErr w:type="spellStart"/>
      <w:r w:rsidRPr="00026012">
        <w:rPr>
          <w:rFonts w:ascii="Courier New" w:hAnsi="Courier New"/>
          <w:b/>
          <w:sz w:val="16"/>
          <w:szCs w:val="24"/>
        </w:rPr>
        <w:t>RenditionNumber</w:t>
      </w:r>
      <w:proofErr w:type="spellEnd"/>
      <w:r w:rsidRPr="00026012">
        <w:rPr>
          <w:rFonts w:ascii="Courier New" w:hAnsi="Courier New"/>
          <w:b/>
          <w:sz w:val="16"/>
          <w:szCs w:val="24"/>
        </w:rPr>
        <w:t xml:space="preserve">, </w:t>
      </w:r>
      <w:proofErr w:type="spellStart"/>
      <w:proofErr w:type="gramStart"/>
      <w:r w:rsidRPr="00026012">
        <w:rPr>
          <w:rFonts w:ascii="Courier New" w:hAnsi="Courier New"/>
          <w:b/>
          <w:sz w:val="16"/>
          <w:szCs w:val="24"/>
        </w:rPr>
        <w:t>uoiid</w:t>
      </w:r>
      <w:proofErr w:type="spellEnd"/>
      <w:proofErr w:type="gramEnd"/>
    </w:p>
    <w:p w:rsidR="00026012" w:rsidRPr="00026012" w:rsidRDefault="00026012" w:rsidP="00026012">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t>FROM</w:t>
      </w:r>
      <w:r>
        <w:rPr>
          <w:rFonts w:ascii="Courier New" w:hAnsi="Courier New"/>
          <w:b/>
          <w:sz w:val="16"/>
          <w:szCs w:val="24"/>
        </w:rPr>
        <w:tab/>
        <w:t>CDIS</w:t>
      </w:r>
    </w:p>
    <w:p w:rsidR="00026012" w:rsidRPr="00026012" w:rsidRDefault="00026012" w:rsidP="00026012">
      <w:pPr>
        <w:spacing w:after="0"/>
        <w:rPr>
          <w:rFonts w:ascii="Courier New" w:hAnsi="Courier New"/>
          <w:b/>
          <w:sz w:val="16"/>
          <w:szCs w:val="24"/>
        </w:rPr>
      </w:pPr>
      <w:r w:rsidRPr="00026012">
        <w:rPr>
          <w:rFonts w:ascii="Courier New" w:hAnsi="Courier New"/>
          <w:b/>
          <w:sz w:val="16"/>
          <w:szCs w:val="24"/>
        </w:rPr>
        <w:tab/>
        <w:t>&lt;/query&gt;</w:t>
      </w:r>
    </w:p>
    <w:p w:rsidR="00026012" w:rsidRPr="00026012" w:rsidRDefault="00026012" w:rsidP="00026012">
      <w:pPr>
        <w:spacing w:after="0"/>
        <w:rPr>
          <w:rFonts w:ascii="Courier New" w:hAnsi="Courier New"/>
          <w:b/>
          <w:sz w:val="16"/>
          <w:szCs w:val="24"/>
        </w:rPr>
      </w:pPr>
    </w:p>
    <w:p w:rsidR="00026012" w:rsidRPr="00076A0D" w:rsidRDefault="00026012" w:rsidP="00026012">
      <w:pPr>
        <w:spacing w:after="0"/>
        <w:rPr>
          <w:rFonts w:ascii="Courier New" w:hAnsi="Courier New"/>
          <w:b/>
          <w:sz w:val="16"/>
          <w:szCs w:val="24"/>
        </w:rPr>
      </w:pPr>
      <w:r w:rsidRPr="00026012">
        <w:rPr>
          <w:rFonts w:ascii="Courier New" w:hAnsi="Courier New"/>
          <w:b/>
          <w:sz w:val="16"/>
          <w:szCs w:val="24"/>
        </w:rPr>
        <w:t>&lt;/</w:t>
      </w:r>
      <w:proofErr w:type="spellStart"/>
      <w:r w:rsidRPr="00026012">
        <w:rPr>
          <w:rFonts w:ascii="Courier New" w:hAnsi="Courier New"/>
          <w:b/>
          <w:sz w:val="16"/>
          <w:szCs w:val="24"/>
        </w:rPr>
        <w:t>thumbnailSync</w:t>
      </w:r>
      <w:proofErr w:type="spellEnd"/>
      <w:r w:rsidRPr="00026012">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Default="006A7065" w:rsidP="00A277B9">
      <w:pPr>
        <w:autoSpaceDE w:val="0"/>
        <w:autoSpaceDN w:val="0"/>
        <w:adjustRightInd w:val="0"/>
        <w:spacing w:after="0" w:line="240" w:lineRule="auto"/>
        <w:rPr>
          <w:rFonts w:ascii="Courier New" w:hAnsi="Courier New" w:cs="Courier New"/>
          <w:sz w:val="16"/>
          <w:szCs w:val="20"/>
        </w:rPr>
      </w:pPr>
    </w:p>
    <w:p w:rsidR="00E227C0" w:rsidRDefault="00E227C0" w:rsidP="00A277B9">
      <w:pPr>
        <w:autoSpaceDE w:val="0"/>
        <w:autoSpaceDN w:val="0"/>
        <w:adjustRightInd w:val="0"/>
        <w:spacing w:after="0" w:line="240" w:lineRule="auto"/>
        <w:rPr>
          <w:rFonts w:ascii="Courier New" w:hAnsi="Courier New" w:cs="Courier New"/>
          <w:sz w:val="16"/>
        </w:rPr>
      </w:pPr>
    </w:p>
    <w:p w:rsidR="00E227C0" w:rsidRDefault="00E227C0">
      <w:pPr>
        <w:rPr>
          <w:rFonts w:ascii="Courier New" w:hAnsi="Courier New" w:cs="Courier New"/>
          <w:sz w:val="16"/>
        </w:rPr>
      </w:pPr>
      <w:r>
        <w:rPr>
          <w:rFonts w:ascii="Courier New" w:hAnsi="Courier New" w:cs="Courier New"/>
          <w:sz w:val="16"/>
        </w:rPr>
        <w:br w:type="page"/>
      </w:r>
    </w:p>
    <w:p w:rsidR="00E227C0" w:rsidRPr="00E227C0" w:rsidRDefault="007732EF" w:rsidP="00E227C0">
      <w:pPr>
        <w:pStyle w:val="PlainText"/>
        <w:rPr>
          <w:rFonts w:asciiTheme="minorHAnsi" w:hAnsiTheme="minorHAnsi" w:cs="Courier New"/>
          <w:b/>
          <w:sz w:val="24"/>
          <w:szCs w:val="24"/>
        </w:rPr>
      </w:pPr>
      <w:r>
        <w:rPr>
          <w:rFonts w:asciiTheme="minorHAnsi" w:hAnsiTheme="minorHAnsi" w:cs="Courier New"/>
          <w:b/>
          <w:sz w:val="24"/>
          <w:szCs w:val="24"/>
        </w:rPr>
        <w:lastRenderedPageBreak/>
        <w:t>Appendix D</w:t>
      </w:r>
      <w:r w:rsidR="00E227C0">
        <w:rPr>
          <w:rFonts w:asciiTheme="minorHAnsi" w:hAnsiTheme="minorHAnsi" w:cs="Courier New"/>
          <w:b/>
          <w:sz w:val="24"/>
          <w:szCs w:val="24"/>
        </w:rPr>
        <w:t>: CDIS 2.0 Report File</w:t>
      </w:r>
    </w:p>
    <w:p w:rsidR="00E227C0" w:rsidRDefault="00E227C0" w:rsidP="00E227C0">
      <w:pPr>
        <w:pStyle w:val="PlainText"/>
        <w:rPr>
          <w:rFonts w:ascii="Courier New" w:hAnsi="Courier New" w:cs="Courier New"/>
        </w:rPr>
      </w:pPr>
    </w:p>
    <w:p w:rsidR="00CE42D6" w:rsidRDefault="00CE42D6" w:rsidP="00E227C0">
      <w:pPr>
        <w:pStyle w:val="PlainText"/>
        <w:rPr>
          <w:rFonts w:ascii="Courier New" w:hAnsi="Courier New" w:cs="Courier New"/>
        </w:rPr>
      </w:pPr>
    </w:p>
    <w:p w:rsidR="00CE42D6" w:rsidRPr="00CE42D6" w:rsidRDefault="00CE42D6" w:rsidP="00CE42D6">
      <w:pPr>
        <w:autoSpaceDE w:val="0"/>
        <w:autoSpaceDN w:val="0"/>
        <w:adjustRightInd w:val="0"/>
        <w:spacing w:after="0" w:line="240" w:lineRule="auto"/>
        <w:rPr>
          <w:rFonts w:ascii="Courier New" w:hAnsi="Courier New" w:cs="Courier New"/>
          <w:b/>
          <w:sz w:val="21"/>
          <w:szCs w:val="21"/>
        </w:rPr>
      </w:pPr>
      <w:r>
        <w:rPr>
          <w:rFonts w:ascii="Courier New" w:hAnsi="Courier New" w:cs="Courier New"/>
          <w:b/>
          <w:sz w:val="21"/>
          <w:szCs w:val="21"/>
        </w:rPr>
        <w:t>Example 1</w:t>
      </w:r>
      <w:r w:rsidRPr="00CE42D6">
        <w:rPr>
          <w:rFonts w:ascii="Courier New" w:hAnsi="Courier New" w:cs="Courier New"/>
          <w:b/>
          <w:sz w:val="21"/>
          <w:szCs w:val="21"/>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Synchronization Report and Statistics</w:t>
      </w:r>
    </w:p>
    <w:p w:rsidR="00CE42D6" w:rsidRDefault="00CE42D6" w:rsidP="00CE42D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siUnit</w:t>
      </w:r>
      <w:proofErr w:type="spellEnd"/>
      <w:proofErr w:type="gramEnd"/>
      <w:r>
        <w:rPr>
          <w:rFonts w:ascii="Courier New" w:hAnsi="Courier New" w:cs="Courier New"/>
        </w:rPr>
        <w:t>: NMAAHC</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20150316-133658</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metadata sync not synced before: 1505</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where DAMS needs metadata changes: 4</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Total Number of Re</w:t>
      </w:r>
      <w:r w:rsidR="00906720">
        <w:rPr>
          <w:rFonts w:ascii="Courier New" w:hAnsi="Courier New" w:cs="Courier New"/>
        </w:rPr>
        <w:t xml:space="preserve">nditions to </w:t>
      </w:r>
      <w:proofErr w:type="spellStart"/>
      <w:r w:rsidR="00906720">
        <w:rPr>
          <w:rFonts w:ascii="Courier New" w:hAnsi="Courier New" w:cs="Courier New"/>
        </w:rPr>
        <w:t>MetaData</w:t>
      </w:r>
      <w:proofErr w:type="spellEnd"/>
      <w:r w:rsidR="00906720">
        <w:rPr>
          <w:rFonts w:ascii="Courier New" w:hAnsi="Courier New" w:cs="Courier New"/>
        </w:rPr>
        <w:t xml:space="preserve"> sync: 1509</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Renditions to IDS path sync in Collections </w:t>
      </w:r>
      <w:proofErr w:type="spellStart"/>
      <w:r>
        <w:rPr>
          <w:rFonts w:ascii="Courier New" w:hAnsi="Courier New" w:cs="Courier New"/>
        </w:rPr>
        <w:t>DataBase</w:t>
      </w:r>
      <w:proofErr w:type="spellEnd"/>
      <w:r>
        <w:rPr>
          <w:rFonts w:ascii="Courier New" w:hAnsi="Courier New" w:cs="Courier New"/>
        </w:rPr>
        <w:t>: 1505</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5b77345a5cdd539bdf2d98d4dd30a60566ceb9b9 </w:t>
      </w:r>
      <w:proofErr w:type="spellStart"/>
      <w:r>
        <w:rPr>
          <w:rFonts w:ascii="Courier New" w:hAnsi="Courier New" w:cs="Courier New"/>
        </w:rPr>
        <w:t>metaData</w:t>
      </w:r>
      <w:proofErr w:type="spellEnd"/>
      <w:r>
        <w:rPr>
          <w:rFonts w:ascii="Courier New" w:hAnsi="Courier New" w:cs="Courier New"/>
        </w:rPr>
        <w:t xml:space="preserve">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2c5d0099a70edf1c7a0f4aaff27b0aedafe74a64 </w:t>
      </w:r>
      <w:proofErr w:type="spellStart"/>
      <w:r>
        <w:rPr>
          <w:rFonts w:ascii="Courier New" w:hAnsi="Courier New" w:cs="Courier New"/>
        </w:rPr>
        <w:t>metaData</w:t>
      </w:r>
      <w:proofErr w:type="spellEnd"/>
      <w:r>
        <w:rPr>
          <w:rFonts w:ascii="Courier New" w:hAnsi="Courier New" w:cs="Courier New"/>
        </w:rPr>
        <w:t xml:space="preserve"> 2009.27.5.001</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d16d3f125d27326896b2857e4a976976a28ac892</w:t>
      </w:r>
      <w:proofErr w:type="gramEnd"/>
      <w:r>
        <w:rPr>
          <w:rFonts w:ascii="Courier New" w:hAnsi="Courier New" w:cs="Courier New"/>
        </w:rPr>
        <w:t xml:space="preserve"> </w:t>
      </w:r>
      <w:proofErr w:type="spellStart"/>
      <w:r>
        <w:rPr>
          <w:rFonts w:ascii="Courier New" w:hAnsi="Courier New" w:cs="Courier New"/>
        </w:rPr>
        <w:t>metaData</w:t>
      </w:r>
      <w:proofErr w:type="spellEnd"/>
      <w:r>
        <w:rPr>
          <w:rFonts w:ascii="Courier New" w:hAnsi="Courier New" w:cs="Courier New"/>
        </w:rPr>
        <w:t xml:space="preserve"> 2012.154.6.001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4d670c358cea06a69b45b21221e84193aa357d04 </w:t>
      </w:r>
      <w:proofErr w:type="spellStart"/>
      <w:r>
        <w:rPr>
          <w:rFonts w:ascii="Courier New" w:hAnsi="Courier New" w:cs="Courier New"/>
        </w:rPr>
        <w:t>idsPath</w:t>
      </w:r>
      <w:proofErr w:type="spellEnd"/>
      <w:r>
        <w:rPr>
          <w:rFonts w:ascii="Courier New" w:hAnsi="Courier New" w:cs="Courier New"/>
        </w:rPr>
        <w:t xml:space="preserve"> 2009.14.7.002</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eb6232f08b22de6263bd87ed2a31f2dc24501a71</w:t>
      </w:r>
      <w:proofErr w:type="gramEnd"/>
      <w:r>
        <w:rPr>
          <w:rFonts w:ascii="Courier New" w:hAnsi="Courier New" w:cs="Courier New"/>
        </w:rPr>
        <w:t xml:space="preserve"> </w:t>
      </w:r>
      <w:proofErr w:type="spellStart"/>
      <w:r>
        <w:rPr>
          <w:rFonts w:ascii="Courier New" w:hAnsi="Courier New" w:cs="Courier New"/>
        </w:rPr>
        <w:t>idsPath</w:t>
      </w:r>
      <w:proofErr w:type="spellEnd"/>
      <w:r>
        <w:rPr>
          <w:rFonts w:ascii="Courier New" w:hAnsi="Courier New" w:cs="Courier New"/>
        </w:rPr>
        <w:t xml:space="preserve"> 2009.14.7.001</w:t>
      </w:r>
    </w:p>
    <w:p w:rsidR="00CE42D6" w:rsidRDefault="00CE42D6" w:rsidP="00CE42D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d03cb95aa9ee341752bb2b542ac846e01d68d3d2</w:t>
      </w:r>
      <w:proofErr w:type="gramEnd"/>
      <w:r>
        <w:rPr>
          <w:rFonts w:ascii="Courier New" w:hAnsi="Courier New" w:cs="Courier New"/>
        </w:rPr>
        <w:t xml:space="preserve"> </w:t>
      </w:r>
      <w:proofErr w:type="spellStart"/>
      <w:r>
        <w:rPr>
          <w:rFonts w:ascii="Courier New" w:hAnsi="Courier New" w:cs="Courier New"/>
        </w:rPr>
        <w:t>idsPath</w:t>
      </w:r>
      <w:proofErr w:type="spellEnd"/>
      <w:r>
        <w:rPr>
          <w:rFonts w:ascii="Courier New" w:hAnsi="Courier New" w:cs="Courier New"/>
        </w:rPr>
        <w:t xml:space="preserve"> 2009.14.2.001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 xml:space="preserve">39bb728b63b434d21e1e021e398260944fd75e48 </w:t>
      </w:r>
      <w:proofErr w:type="spellStart"/>
      <w:r>
        <w:rPr>
          <w:rFonts w:ascii="Courier New" w:hAnsi="Courier New" w:cs="Courier New"/>
        </w:rPr>
        <w:t>idsPath</w:t>
      </w:r>
      <w:proofErr w:type="spellEnd"/>
      <w:r>
        <w:rPr>
          <w:rFonts w:ascii="Courier New" w:hAnsi="Courier New" w:cs="Courier New"/>
        </w:rPr>
        <w:t xml:space="preserve"> 2009.14.8.001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FD1CBB" w:rsidRDefault="00FD1CBB">
      <w:pPr>
        <w:rPr>
          <w:rFonts w:ascii="Courier New" w:hAnsi="Courier New" w:cs="Courier New"/>
          <w:b/>
        </w:rPr>
      </w:pPr>
    </w:p>
    <w:p w:rsidR="00CE42D6" w:rsidRPr="00FD1CBB" w:rsidRDefault="00CE42D6" w:rsidP="00CE42D6">
      <w:pPr>
        <w:autoSpaceDE w:val="0"/>
        <w:autoSpaceDN w:val="0"/>
        <w:adjustRightInd w:val="0"/>
        <w:spacing w:after="0" w:line="240" w:lineRule="auto"/>
        <w:rPr>
          <w:rFonts w:ascii="Courier New" w:hAnsi="Courier New" w:cs="Courier New"/>
          <w:b/>
        </w:rPr>
      </w:pPr>
      <w:r w:rsidRPr="00FD1CBB">
        <w:rPr>
          <w:rFonts w:ascii="Courier New" w:hAnsi="Courier New" w:cs="Courier New"/>
          <w:b/>
        </w:rPr>
        <w:t>Example 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DAMS/Collections Link Report and Statistics</w:t>
      </w:r>
    </w:p>
    <w:p w:rsidR="00CE42D6" w:rsidRDefault="00CE42D6" w:rsidP="00CE42D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siUnit</w:t>
      </w:r>
      <w:proofErr w:type="spellEnd"/>
      <w:proofErr w:type="gramEnd"/>
      <w:r>
        <w:rPr>
          <w:rFonts w:ascii="Courier New" w:hAnsi="Courier New" w:cs="Courier New"/>
        </w:rPr>
        <w:t>: NMAAHC</w:t>
      </w:r>
    </w:p>
    <w:p w:rsidR="00CE42D6" w:rsidRDefault="00906720"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20150316-112217</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Unlinked DAMS Renditions: 10131</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link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link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95304866fdf96f4962415b11256c06baf3a145a3 link 2014.37.30.1.001</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Pr="00E70096" w:rsidRDefault="00FD1CBB" w:rsidP="00E227C0">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sectPr w:rsidR="00CE42D6" w:rsidRPr="00E70096" w:rsidSect="00EE63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935" w:rsidRDefault="00474935" w:rsidP="0079589D">
      <w:pPr>
        <w:spacing w:after="0" w:line="240" w:lineRule="auto"/>
      </w:pPr>
      <w:r>
        <w:separator/>
      </w:r>
    </w:p>
  </w:endnote>
  <w:endnote w:type="continuationSeparator" w:id="0">
    <w:p w:rsidR="00474935" w:rsidRDefault="00474935" w:rsidP="007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7F3" w:rsidRDefault="001317F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A497A">
      <w:rPr>
        <w:caps/>
        <w:noProof/>
        <w:color w:val="5B9BD5" w:themeColor="accent1"/>
      </w:rPr>
      <w:t>12</w:t>
    </w:r>
    <w:r>
      <w:rPr>
        <w:caps/>
        <w:noProof/>
        <w:color w:val="5B9BD5" w:themeColor="accent1"/>
      </w:rPr>
      <w:fldChar w:fldCharType="end"/>
    </w:r>
  </w:p>
  <w:p w:rsidR="001317F3" w:rsidRDefault="00131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935" w:rsidRDefault="00474935" w:rsidP="0079589D">
      <w:pPr>
        <w:spacing w:after="0" w:line="240" w:lineRule="auto"/>
      </w:pPr>
      <w:r>
        <w:separator/>
      </w:r>
    </w:p>
  </w:footnote>
  <w:footnote w:type="continuationSeparator" w:id="0">
    <w:p w:rsidR="00474935" w:rsidRDefault="00474935" w:rsidP="00795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F34"/>
    <w:multiLevelType w:val="hybridMultilevel"/>
    <w:tmpl w:val="8A12508C"/>
    <w:lvl w:ilvl="0" w:tplc="59CED15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931B9"/>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D03903"/>
    <w:multiLevelType w:val="multilevel"/>
    <w:tmpl w:val="C00284CA"/>
    <w:lvl w:ilvl="0">
      <w:start w:val="2"/>
      <w:numFmt w:val="decimal"/>
      <w:lvlText w:val="%1"/>
      <w:lvlJc w:val="left"/>
      <w:pPr>
        <w:ind w:left="480" w:hanging="480"/>
      </w:pPr>
      <w:rPr>
        <w:rFonts w:asciiTheme="majorHAnsi" w:hAnsiTheme="majorHAnsi" w:cstheme="majorBidi" w:hint="default"/>
        <w:color w:val="1F4D78" w:themeColor="accent1" w:themeShade="7F"/>
      </w:rPr>
    </w:lvl>
    <w:lvl w:ilvl="1">
      <w:start w:val="3"/>
      <w:numFmt w:val="decimal"/>
      <w:lvlText w:val="%1.%2"/>
      <w:lvlJc w:val="left"/>
      <w:pPr>
        <w:ind w:left="480" w:hanging="480"/>
      </w:pPr>
      <w:rPr>
        <w:rFonts w:asciiTheme="majorHAnsi" w:hAnsiTheme="majorHAnsi" w:cstheme="majorBidi" w:hint="default"/>
        <w:color w:val="1F4D78" w:themeColor="accent1" w:themeShade="7F"/>
      </w:rPr>
    </w:lvl>
    <w:lvl w:ilvl="2">
      <w:start w:val="2"/>
      <w:numFmt w:val="decimal"/>
      <w:lvlText w:val="%1.%2.%3"/>
      <w:lvlJc w:val="left"/>
      <w:pPr>
        <w:ind w:left="720" w:hanging="720"/>
      </w:pPr>
      <w:rPr>
        <w:rFonts w:asciiTheme="majorHAnsi" w:hAnsiTheme="majorHAnsi" w:cstheme="majorBidi" w:hint="default"/>
        <w:color w:val="1F4D78" w:themeColor="accent1" w:themeShade="7F"/>
      </w:rPr>
    </w:lvl>
    <w:lvl w:ilvl="3">
      <w:start w:val="1"/>
      <w:numFmt w:val="decimal"/>
      <w:lvlText w:val="%1.%2.%3.%4"/>
      <w:lvlJc w:val="left"/>
      <w:pPr>
        <w:ind w:left="720" w:hanging="720"/>
      </w:pPr>
      <w:rPr>
        <w:rFonts w:asciiTheme="majorHAnsi" w:hAnsiTheme="majorHAnsi" w:cstheme="majorBidi" w:hint="default"/>
        <w:color w:val="1F4D78" w:themeColor="accent1" w:themeShade="7F"/>
      </w:rPr>
    </w:lvl>
    <w:lvl w:ilvl="4">
      <w:start w:val="1"/>
      <w:numFmt w:val="decimal"/>
      <w:lvlText w:val="%1.%2.%3.%4.%5"/>
      <w:lvlJc w:val="left"/>
      <w:pPr>
        <w:ind w:left="1080" w:hanging="1080"/>
      </w:pPr>
      <w:rPr>
        <w:rFonts w:asciiTheme="majorHAnsi" w:hAnsiTheme="majorHAnsi" w:cstheme="majorBidi" w:hint="default"/>
        <w:color w:val="1F4D78" w:themeColor="accent1" w:themeShade="7F"/>
      </w:rPr>
    </w:lvl>
    <w:lvl w:ilvl="5">
      <w:start w:val="1"/>
      <w:numFmt w:val="decimal"/>
      <w:lvlText w:val="%1.%2.%3.%4.%5.%6"/>
      <w:lvlJc w:val="left"/>
      <w:pPr>
        <w:ind w:left="1440" w:hanging="1440"/>
      </w:pPr>
      <w:rPr>
        <w:rFonts w:asciiTheme="majorHAnsi" w:hAnsiTheme="majorHAnsi" w:cstheme="majorBidi" w:hint="default"/>
        <w:color w:val="1F4D78" w:themeColor="accent1" w:themeShade="7F"/>
      </w:rPr>
    </w:lvl>
    <w:lvl w:ilvl="6">
      <w:start w:val="1"/>
      <w:numFmt w:val="decimal"/>
      <w:lvlText w:val="%1.%2.%3.%4.%5.%6.%7"/>
      <w:lvlJc w:val="left"/>
      <w:pPr>
        <w:ind w:left="1440" w:hanging="1440"/>
      </w:pPr>
      <w:rPr>
        <w:rFonts w:asciiTheme="majorHAnsi" w:hAnsiTheme="majorHAnsi" w:cstheme="majorBidi" w:hint="default"/>
        <w:color w:val="1F4D78" w:themeColor="accent1" w:themeShade="7F"/>
      </w:rPr>
    </w:lvl>
    <w:lvl w:ilvl="7">
      <w:start w:val="1"/>
      <w:numFmt w:val="decimal"/>
      <w:lvlText w:val="%1.%2.%3.%4.%5.%6.%7.%8"/>
      <w:lvlJc w:val="left"/>
      <w:pPr>
        <w:ind w:left="1800" w:hanging="1800"/>
      </w:pPr>
      <w:rPr>
        <w:rFonts w:asciiTheme="majorHAnsi" w:hAnsiTheme="majorHAnsi" w:cstheme="majorBidi" w:hint="default"/>
        <w:color w:val="1F4D78" w:themeColor="accent1" w:themeShade="7F"/>
      </w:rPr>
    </w:lvl>
    <w:lvl w:ilvl="8">
      <w:start w:val="1"/>
      <w:numFmt w:val="decimal"/>
      <w:lvlText w:val="%1.%2.%3.%4.%5.%6.%7.%8.%9"/>
      <w:lvlJc w:val="left"/>
      <w:pPr>
        <w:ind w:left="1800" w:hanging="1800"/>
      </w:pPr>
      <w:rPr>
        <w:rFonts w:asciiTheme="majorHAnsi" w:hAnsiTheme="majorHAnsi" w:cstheme="majorBidi" w:hint="default"/>
        <w:color w:val="1F4D78" w:themeColor="accent1" w:themeShade="7F"/>
      </w:rPr>
    </w:lvl>
  </w:abstractNum>
  <w:abstractNum w:abstractNumId="3">
    <w:nsid w:val="13DE6770"/>
    <w:multiLevelType w:val="hybridMultilevel"/>
    <w:tmpl w:val="6DC2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F18A5"/>
    <w:multiLevelType w:val="hybridMultilevel"/>
    <w:tmpl w:val="F03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B0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755AF6"/>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D37DBC"/>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F0C1498"/>
    <w:multiLevelType w:val="hybridMultilevel"/>
    <w:tmpl w:val="23A6D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300A2"/>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05EDB"/>
    <w:multiLevelType w:val="hybridMultilevel"/>
    <w:tmpl w:val="41C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CD34E6"/>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D8965B9"/>
    <w:multiLevelType w:val="hybridMultilevel"/>
    <w:tmpl w:val="857EB19A"/>
    <w:lvl w:ilvl="0" w:tplc="8E1E828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B28D9"/>
    <w:multiLevelType w:val="hybridMultilevel"/>
    <w:tmpl w:val="24E0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77D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7554B2"/>
    <w:multiLevelType w:val="multilevel"/>
    <w:tmpl w:val="36C6A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6D620C8"/>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CBD7F34"/>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F9C29CC"/>
    <w:multiLevelType w:val="hybridMultilevel"/>
    <w:tmpl w:val="6756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D70D6D"/>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BD1BBF"/>
    <w:multiLevelType w:val="hybridMultilevel"/>
    <w:tmpl w:val="494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D0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1DF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450F9B"/>
    <w:multiLevelType w:val="hybridMultilevel"/>
    <w:tmpl w:val="F1BAE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C0DAF"/>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CD1C5F"/>
    <w:multiLevelType w:val="hybridMultilevel"/>
    <w:tmpl w:val="FB00B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133E5"/>
    <w:multiLevelType w:val="hybridMultilevel"/>
    <w:tmpl w:val="241EE9A4"/>
    <w:lvl w:ilvl="0" w:tplc="1D0E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C4651"/>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DB60F17"/>
    <w:multiLevelType w:val="hybridMultilevel"/>
    <w:tmpl w:val="0CE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2E719E"/>
    <w:multiLevelType w:val="hybridMultilevel"/>
    <w:tmpl w:val="B558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DE4F20"/>
    <w:multiLevelType w:val="multilevel"/>
    <w:tmpl w:val="77BE51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6"/>
  </w:num>
  <w:num w:numId="3">
    <w:abstractNumId w:val="12"/>
  </w:num>
  <w:num w:numId="4">
    <w:abstractNumId w:val="4"/>
  </w:num>
  <w:num w:numId="5">
    <w:abstractNumId w:val="13"/>
  </w:num>
  <w:num w:numId="6">
    <w:abstractNumId w:val="28"/>
  </w:num>
  <w:num w:numId="7">
    <w:abstractNumId w:val="15"/>
  </w:num>
  <w:num w:numId="8">
    <w:abstractNumId w:val="21"/>
  </w:num>
  <w:num w:numId="9">
    <w:abstractNumId w:val="14"/>
  </w:num>
  <w:num w:numId="10">
    <w:abstractNumId w:val="22"/>
  </w:num>
  <w:num w:numId="11">
    <w:abstractNumId w:val="5"/>
  </w:num>
  <w:num w:numId="12">
    <w:abstractNumId w:val="24"/>
  </w:num>
  <w:num w:numId="13">
    <w:abstractNumId w:val="20"/>
  </w:num>
  <w:num w:numId="14">
    <w:abstractNumId w:val="9"/>
  </w:num>
  <w:num w:numId="15">
    <w:abstractNumId w:val="16"/>
  </w:num>
  <w:num w:numId="16">
    <w:abstractNumId w:val="10"/>
  </w:num>
  <w:num w:numId="17">
    <w:abstractNumId w:val="23"/>
  </w:num>
  <w:num w:numId="18">
    <w:abstractNumId w:val="25"/>
  </w:num>
  <w:num w:numId="19">
    <w:abstractNumId w:val="6"/>
  </w:num>
  <w:num w:numId="20">
    <w:abstractNumId w:val="18"/>
  </w:num>
  <w:num w:numId="21">
    <w:abstractNumId w:val="3"/>
  </w:num>
  <w:num w:numId="22">
    <w:abstractNumId w:val="0"/>
  </w:num>
  <w:num w:numId="23">
    <w:abstractNumId w:val="17"/>
  </w:num>
  <w:num w:numId="24">
    <w:abstractNumId w:val="2"/>
  </w:num>
  <w:num w:numId="25">
    <w:abstractNumId w:val="30"/>
  </w:num>
  <w:num w:numId="26">
    <w:abstractNumId w:val="1"/>
  </w:num>
  <w:num w:numId="27">
    <w:abstractNumId w:val="8"/>
  </w:num>
  <w:num w:numId="28">
    <w:abstractNumId w:val="11"/>
  </w:num>
  <w:num w:numId="29">
    <w:abstractNumId w:val="27"/>
  </w:num>
  <w:num w:numId="30">
    <w:abstractNumId w:val="7"/>
  </w:num>
  <w:num w:numId="3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Feldman">
    <w15:presenceInfo w15:providerId="Windows Live" w15:userId="debd25c504649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AF"/>
    <w:rsid w:val="00006CB0"/>
    <w:rsid w:val="000241FA"/>
    <w:rsid w:val="00024517"/>
    <w:rsid w:val="00026012"/>
    <w:rsid w:val="00034773"/>
    <w:rsid w:val="00036AE2"/>
    <w:rsid w:val="0004123C"/>
    <w:rsid w:val="00057344"/>
    <w:rsid w:val="000619A9"/>
    <w:rsid w:val="0006214A"/>
    <w:rsid w:val="000637BE"/>
    <w:rsid w:val="00066A8C"/>
    <w:rsid w:val="00067F1D"/>
    <w:rsid w:val="00076A0D"/>
    <w:rsid w:val="00094EB7"/>
    <w:rsid w:val="000A1B92"/>
    <w:rsid w:val="000B0FE4"/>
    <w:rsid w:val="000B7747"/>
    <w:rsid w:val="000C3DB7"/>
    <w:rsid w:val="000D07D6"/>
    <w:rsid w:val="000E34D4"/>
    <w:rsid w:val="000F2AB5"/>
    <w:rsid w:val="00104535"/>
    <w:rsid w:val="00104C18"/>
    <w:rsid w:val="00110A2C"/>
    <w:rsid w:val="001120D0"/>
    <w:rsid w:val="001317F3"/>
    <w:rsid w:val="00135A37"/>
    <w:rsid w:val="00162ED3"/>
    <w:rsid w:val="00163229"/>
    <w:rsid w:val="00165883"/>
    <w:rsid w:val="00170B8E"/>
    <w:rsid w:val="001738FE"/>
    <w:rsid w:val="00175D9C"/>
    <w:rsid w:val="00175F26"/>
    <w:rsid w:val="00183040"/>
    <w:rsid w:val="00185E76"/>
    <w:rsid w:val="00187436"/>
    <w:rsid w:val="001932D1"/>
    <w:rsid w:val="001B493E"/>
    <w:rsid w:val="001B7BE3"/>
    <w:rsid w:val="001C157F"/>
    <w:rsid w:val="001C6C7A"/>
    <w:rsid w:val="001D7C43"/>
    <w:rsid w:val="001E2149"/>
    <w:rsid w:val="0020045F"/>
    <w:rsid w:val="0020125A"/>
    <w:rsid w:val="002014CD"/>
    <w:rsid w:val="00202548"/>
    <w:rsid w:val="00223DAF"/>
    <w:rsid w:val="00227B11"/>
    <w:rsid w:val="0024128F"/>
    <w:rsid w:val="00241685"/>
    <w:rsid w:val="002438AC"/>
    <w:rsid w:val="002569DB"/>
    <w:rsid w:val="002875F8"/>
    <w:rsid w:val="002A4300"/>
    <w:rsid w:val="002B14DA"/>
    <w:rsid w:val="002C59E4"/>
    <w:rsid w:val="002C6659"/>
    <w:rsid w:val="002E1AF0"/>
    <w:rsid w:val="002E2A4B"/>
    <w:rsid w:val="002E679B"/>
    <w:rsid w:val="002E7CE8"/>
    <w:rsid w:val="003253C6"/>
    <w:rsid w:val="00325B52"/>
    <w:rsid w:val="00330317"/>
    <w:rsid w:val="00337674"/>
    <w:rsid w:val="003402D7"/>
    <w:rsid w:val="00354827"/>
    <w:rsid w:val="003A1F96"/>
    <w:rsid w:val="003E2AB8"/>
    <w:rsid w:val="003E4466"/>
    <w:rsid w:val="003E74FA"/>
    <w:rsid w:val="003F1D32"/>
    <w:rsid w:val="003F5C75"/>
    <w:rsid w:val="004045E1"/>
    <w:rsid w:val="00407E7C"/>
    <w:rsid w:val="00410741"/>
    <w:rsid w:val="00437777"/>
    <w:rsid w:val="00474935"/>
    <w:rsid w:val="004A4AB5"/>
    <w:rsid w:val="004A7E05"/>
    <w:rsid w:val="004B05CA"/>
    <w:rsid w:val="004B3A2C"/>
    <w:rsid w:val="004C47AF"/>
    <w:rsid w:val="004F030F"/>
    <w:rsid w:val="00531340"/>
    <w:rsid w:val="00532ED0"/>
    <w:rsid w:val="00565628"/>
    <w:rsid w:val="00565D88"/>
    <w:rsid w:val="00570EDE"/>
    <w:rsid w:val="0057510D"/>
    <w:rsid w:val="0057639C"/>
    <w:rsid w:val="00581F1A"/>
    <w:rsid w:val="00593D15"/>
    <w:rsid w:val="005A38FA"/>
    <w:rsid w:val="005A6A78"/>
    <w:rsid w:val="005A7F19"/>
    <w:rsid w:val="005B7A45"/>
    <w:rsid w:val="005D455F"/>
    <w:rsid w:val="005E6989"/>
    <w:rsid w:val="005F4B86"/>
    <w:rsid w:val="005F4CDD"/>
    <w:rsid w:val="00601936"/>
    <w:rsid w:val="006059A2"/>
    <w:rsid w:val="0060604A"/>
    <w:rsid w:val="0061295A"/>
    <w:rsid w:val="00615E7E"/>
    <w:rsid w:val="006268B4"/>
    <w:rsid w:val="00631064"/>
    <w:rsid w:val="00634F63"/>
    <w:rsid w:val="006358C6"/>
    <w:rsid w:val="00656C3F"/>
    <w:rsid w:val="00665979"/>
    <w:rsid w:val="006670A0"/>
    <w:rsid w:val="006704CB"/>
    <w:rsid w:val="00674A76"/>
    <w:rsid w:val="006978E3"/>
    <w:rsid w:val="006A3167"/>
    <w:rsid w:val="006A497A"/>
    <w:rsid w:val="006A7065"/>
    <w:rsid w:val="006A7CF6"/>
    <w:rsid w:val="006B2C1B"/>
    <w:rsid w:val="006B6943"/>
    <w:rsid w:val="006C5494"/>
    <w:rsid w:val="006D314A"/>
    <w:rsid w:val="006E3932"/>
    <w:rsid w:val="006E7D0F"/>
    <w:rsid w:val="006F0E22"/>
    <w:rsid w:val="006F1AC5"/>
    <w:rsid w:val="006F2799"/>
    <w:rsid w:val="006F7FCB"/>
    <w:rsid w:val="0070030F"/>
    <w:rsid w:val="007031E9"/>
    <w:rsid w:val="00711FAB"/>
    <w:rsid w:val="0071432E"/>
    <w:rsid w:val="007214B1"/>
    <w:rsid w:val="0072455B"/>
    <w:rsid w:val="00724B52"/>
    <w:rsid w:val="00732715"/>
    <w:rsid w:val="00746E94"/>
    <w:rsid w:val="007560CA"/>
    <w:rsid w:val="00757BE0"/>
    <w:rsid w:val="00761AA0"/>
    <w:rsid w:val="0076426D"/>
    <w:rsid w:val="007732EF"/>
    <w:rsid w:val="00774214"/>
    <w:rsid w:val="00784154"/>
    <w:rsid w:val="00786928"/>
    <w:rsid w:val="00792D30"/>
    <w:rsid w:val="00793A68"/>
    <w:rsid w:val="0079589D"/>
    <w:rsid w:val="007C2C31"/>
    <w:rsid w:val="007D0EC8"/>
    <w:rsid w:val="007D36DA"/>
    <w:rsid w:val="007E7A99"/>
    <w:rsid w:val="0080042D"/>
    <w:rsid w:val="00806DF5"/>
    <w:rsid w:val="00867169"/>
    <w:rsid w:val="00880921"/>
    <w:rsid w:val="00887DD1"/>
    <w:rsid w:val="0089621F"/>
    <w:rsid w:val="008A170B"/>
    <w:rsid w:val="008A3BEC"/>
    <w:rsid w:val="008A519F"/>
    <w:rsid w:val="008B5DD4"/>
    <w:rsid w:val="008B5F7A"/>
    <w:rsid w:val="008C2037"/>
    <w:rsid w:val="008C50DC"/>
    <w:rsid w:val="008C62B2"/>
    <w:rsid w:val="008E294F"/>
    <w:rsid w:val="008E2C1A"/>
    <w:rsid w:val="008F6B9E"/>
    <w:rsid w:val="00903B81"/>
    <w:rsid w:val="00906720"/>
    <w:rsid w:val="00923340"/>
    <w:rsid w:val="00925517"/>
    <w:rsid w:val="009314D3"/>
    <w:rsid w:val="00935B10"/>
    <w:rsid w:val="009501F6"/>
    <w:rsid w:val="00950544"/>
    <w:rsid w:val="00952204"/>
    <w:rsid w:val="00952F24"/>
    <w:rsid w:val="00954BE2"/>
    <w:rsid w:val="009552B7"/>
    <w:rsid w:val="00962E8E"/>
    <w:rsid w:val="00964953"/>
    <w:rsid w:val="009701FB"/>
    <w:rsid w:val="00971372"/>
    <w:rsid w:val="00975C80"/>
    <w:rsid w:val="00984313"/>
    <w:rsid w:val="009A06EB"/>
    <w:rsid w:val="009B0E92"/>
    <w:rsid w:val="009B2F16"/>
    <w:rsid w:val="009C2B9E"/>
    <w:rsid w:val="009C3170"/>
    <w:rsid w:val="009D3C7A"/>
    <w:rsid w:val="009F4962"/>
    <w:rsid w:val="00A01A7F"/>
    <w:rsid w:val="00A034EB"/>
    <w:rsid w:val="00A12303"/>
    <w:rsid w:val="00A277B9"/>
    <w:rsid w:val="00A44156"/>
    <w:rsid w:val="00A44E0F"/>
    <w:rsid w:val="00A47369"/>
    <w:rsid w:val="00A51C0C"/>
    <w:rsid w:val="00A54222"/>
    <w:rsid w:val="00A556F2"/>
    <w:rsid w:val="00A62650"/>
    <w:rsid w:val="00A639BC"/>
    <w:rsid w:val="00A70E01"/>
    <w:rsid w:val="00A72568"/>
    <w:rsid w:val="00A745C7"/>
    <w:rsid w:val="00A75138"/>
    <w:rsid w:val="00A81C68"/>
    <w:rsid w:val="00A84E2D"/>
    <w:rsid w:val="00A903C1"/>
    <w:rsid w:val="00A90A30"/>
    <w:rsid w:val="00A940E6"/>
    <w:rsid w:val="00AA17A6"/>
    <w:rsid w:val="00AA63B6"/>
    <w:rsid w:val="00AB06DC"/>
    <w:rsid w:val="00AB4029"/>
    <w:rsid w:val="00AB6945"/>
    <w:rsid w:val="00AB710B"/>
    <w:rsid w:val="00AC6045"/>
    <w:rsid w:val="00AC64EA"/>
    <w:rsid w:val="00AE4F02"/>
    <w:rsid w:val="00B07714"/>
    <w:rsid w:val="00B25384"/>
    <w:rsid w:val="00B25EE0"/>
    <w:rsid w:val="00B30237"/>
    <w:rsid w:val="00B34C1B"/>
    <w:rsid w:val="00B3700A"/>
    <w:rsid w:val="00B53DAC"/>
    <w:rsid w:val="00B61CE6"/>
    <w:rsid w:val="00B663FF"/>
    <w:rsid w:val="00B717AB"/>
    <w:rsid w:val="00B73B20"/>
    <w:rsid w:val="00B745C5"/>
    <w:rsid w:val="00B74E29"/>
    <w:rsid w:val="00B811EE"/>
    <w:rsid w:val="00B827CD"/>
    <w:rsid w:val="00B902F6"/>
    <w:rsid w:val="00B929D0"/>
    <w:rsid w:val="00BB0C6E"/>
    <w:rsid w:val="00BB1D36"/>
    <w:rsid w:val="00BD6599"/>
    <w:rsid w:val="00BE1A52"/>
    <w:rsid w:val="00BE5557"/>
    <w:rsid w:val="00BE6C70"/>
    <w:rsid w:val="00BE75C9"/>
    <w:rsid w:val="00BF4DEA"/>
    <w:rsid w:val="00BF7991"/>
    <w:rsid w:val="00C015E5"/>
    <w:rsid w:val="00C03529"/>
    <w:rsid w:val="00C308EE"/>
    <w:rsid w:val="00C37354"/>
    <w:rsid w:val="00C41ABD"/>
    <w:rsid w:val="00C631EF"/>
    <w:rsid w:val="00C651B6"/>
    <w:rsid w:val="00C70FA7"/>
    <w:rsid w:val="00C74DD8"/>
    <w:rsid w:val="00C76C63"/>
    <w:rsid w:val="00C7785F"/>
    <w:rsid w:val="00C92C00"/>
    <w:rsid w:val="00C947B9"/>
    <w:rsid w:val="00C94BB3"/>
    <w:rsid w:val="00CB13A6"/>
    <w:rsid w:val="00CB1B7E"/>
    <w:rsid w:val="00CB2EFE"/>
    <w:rsid w:val="00CC57C4"/>
    <w:rsid w:val="00CD2629"/>
    <w:rsid w:val="00CE42D6"/>
    <w:rsid w:val="00D126F4"/>
    <w:rsid w:val="00D15AEC"/>
    <w:rsid w:val="00D245AC"/>
    <w:rsid w:val="00D37DF2"/>
    <w:rsid w:val="00D40606"/>
    <w:rsid w:val="00D5166C"/>
    <w:rsid w:val="00D54DEB"/>
    <w:rsid w:val="00D6106F"/>
    <w:rsid w:val="00D918B8"/>
    <w:rsid w:val="00D91A7B"/>
    <w:rsid w:val="00D969D4"/>
    <w:rsid w:val="00DA207E"/>
    <w:rsid w:val="00DA28FA"/>
    <w:rsid w:val="00DB2B47"/>
    <w:rsid w:val="00DB772C"/>
    <w:rsid w:val="00DC111F"/>
    <w:rsid w:val="00DD2FD6"/>
    <w:rsid w:val="00DD4AD1"/>
    <w:rsid w:val="00DE7875"/>
    <w:rsid w:val="00DF3635"/>
    <w:rsid w:val="00E02FF3"/>
    <w:rsid w:val="00E227C0"/>
    <w:rsid w:val="00E2295A"/>
    <w:rsid w:val="00E3261A"/>
    <w:rsid w:val="00E32ACA"/>
    <w:rsid w:val="00E41BEB"/>
    <w:rsid w:val="00E444B4"/>
    <w:rsid w:val="00E524C8"/>
    <w:rsid w:val="00E5371C"/>
    <w:rsid w:val="00E6314F"/>
    <w:rsid w:val="00E70096"/>
    <w:rsid w:val="00E82E7D"/>
    <w:rsid w:val="00E93819"/>
    <w:rsid w:val="00E94408"/>
    <w:rsid w:val="00E960F6"/>
    <w:rsid w:val="00E97976"/>
    <w:rsid w:val="00EB17F9"/>
    <w:rsid w:val="00EC08D4"/>
    <w:rsid w:val="00EC0C85"/>
    <w:rsid w:val="00ED052B"/>
    <w:rsid w:val="00ED4825"/>
    <w:rsid w:val="00EE4E0E"/>
    <w:rsid w:val="00EE6346"/>
    <w:rsid w:val="00EE6724"/>
    <w:rsid w:val="00EF0214"/>
    <w:rsid w:val="00EF2FEC"/>
    <w:rsid w:val="00EF4B53"/>
    <w:rsid w:val="00EF69CD"/>
    <w:rsid w:val="00F02ED0"/>
    <w:rsid w:val="00F041C6"/>
    <w:rsid w:val="00F14CF7"/>
    <w:rsid w:val="00F413E1"/>
    <w:rsid w:val="00F5277F"/>
    <w:rsid w:val="00F66033"/>
    <w:rsid w:val="00F831EC"/>
    <w:rsid w:val="00F84152"/>
    <w:rsid w:val="00F86AE2"/>
    <w:rsid w:val="00FB6F85"/>
    <w:rsid w:val="00FC0D68"/>
    <w:rsid w:val="00FC662A"/>
    <w:rsid w:val="00FD06F4"/>
    <w:rsid w:val="00FD1CBB"/>
    <w:rsid w:val="00FD1EC6"/>
    <w:rsid w:val="00FD33D6"/>
    <w:rsid w:val="00FD3659"/>
    <w:rsid w:val="00FE03E5"/>
    <w:rsid w:val="00FF057C"/>
    <w:rsid w:val="00FF4CB4"/>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B23B4-E85B-4797-9B51-15DB49E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F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4F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F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56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6C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6C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6C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6C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C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0D"/>
    <w:pPr>
      <w:ind w:left="720"/>
      <w:contextualSpacing/>
    </w:pPr>
  </w:style>
  <w:style w:type="paragraph" w:styleId="NoSpacing">
    <w:name w:val="No Spacing"/>
    <w:link w:val="NoSpacingChar"/>
    <w:uiPriority w:val="1"/>
    <w:qFormat/>
    <w:rsid w:val="00EE6346"/>
    <w:pPr>
      <w:spacing w:after="0" w:line="240" w:lineRule="auto"/>
    </w:pPr>
    <w:rPr>
      <w:rFonts w:eastAsiaTheme="minorEastAsia"/>
    </w:rPr>
  </w:style>
  <w:style w:type="character" w:customStyle="1" w:styleId="NoSpacingChar">
    <w:name w:val="No Spacing Char"/>
    <w:basedOn w:val="DefaultParagraphFont"/>
    <w:link w:val="NoSpacing"/>
    <w:uiPriority w:val="1"/>
    <w:rsid w:val="00EE6346"/>
    <w:rPr>
      <w:rFonts w:eastAsiaTheme="minorEastAsia"/>
    </w:rPr>
  </w:style>
  <w:style w:type="character" w:customStyle="1" w:styleId="Heading2Char">
    <w:name w:val="Heading 2 Char"/>
    <w:basedOn w:val="DefaultParagraphFont"/>
    <w:link w:val="Heading2"/>
    <w:uiPriority w:val="9"/>
    <w:rsid w:val="003E74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74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74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56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6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6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6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6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6C3F"/>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E22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7C0"/>
    <w:rPr>
      <w:rFonts w:ascii="Consolas" w:hAnsi="Consolas"/>
      <w:sz w:val="21"/>
      <w:szCs w:val="21"/>
    </w:rPr>
  </w:style>
  <w:style w:type="character" w:customStyle="1" w:styleId="apple-converted-space">
    <w:name w:val="apple-converted-space"/>
    <w:basedOn w:val="DefaultParagraphFont"/>
    <w:rsid w:val="002E2A4B"/>
  </w:style>
  <w:style w:type="paragraph" w:styleId="BalloonText">
    <w:name w:val="Balloon Text"/>
    <w:basedOn w:val="Normal"/>
    <w:link w:val="BalloonTextChar"/>
    <w:uiPriority w:val="99"/>
    <w:semiHidden/>
    <w:unhideWhenUsed/>
    <w:rsid w:val="00A8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D"/>
    <w:rPr>
      <w:rFonts w:ascii="Tahoma" w:hAnsi="Tahoma" w:cs="Tahoma"/>
      <w:sz w:val="16"/>
      <w:szCs w:val="16"/>
    </w:rPr>
  </w:style>
  <w:style w:type="paragraph" w:styleId="Header">
    <w:name w:val="header"/>
    <w:basedOn w:val="Normal"/>
    <w:link w:val="HeaderChar"/>
    <w:uiPriority w:val="99"/>
    <w:unhideWhenUsed/>
    <w:rsid w:val="007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9D"/>
  </w:style>
  <w:style w:type="paragraph" w:styleId="Footer">
    <w:name w:val="footer"/>
    <w:basedOn w:val="Normal"/>
    <w:link w:val="FooterChar"/>
    <w:uiPriority w:val="99"/>
    <w:unhideWhenUsed/>
    <w:rsid w:val="007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9D"/>
  </w:style>
  <w:style w:type="character" w:styleId="Hyperlink">
    <w:name w:val="Hyperlink"/>
    <w:basedOn w:val="DefaultParagraphFont"/>
    <w:uiPriority w:val="99"/>
    <w:unhideWhenUsed/>
    <w:rsid w:val="000A1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045">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8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FeldmanR@si.edu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CD3B6-9E65-4287-A733-DE93F831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4954</Words>
  <Characters>28243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CDIS 2.0</vt:lpstr>
    </vt:vector>
  </TitlesOfParts>
  <Company/>
  <LinksUpToDate>false</LinksUpToDate>
  <CharactersWithSpaces>33131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CDIS 2.0</dc:title>
  <dc:subject>Collections-DAMS Integration System - v2.0              Configuration and User Guide</dc:subject>
  <dc:creator>Robert Feldman</dc:creator>
  <cp:keywords/>
  <dc:description/>
  <cp:lastModifiedBy>Robert Feldman</cp:lastModifiedBy>
  <cp:revision>10</cp:revision>
  <dcterms:created xsi:type="dcterms:W3CDTF">2015-05-11T13:11:00Z</dcterms:created>
  <dcterms:modified xsi:type="dcterms:W3CDTF">2015-05-11T14:51:00Z</dcterms:modified>
</cp:coreProperties>
</file>